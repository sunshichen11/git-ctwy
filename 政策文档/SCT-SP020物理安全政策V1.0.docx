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lang w:eastAsia="zh-CN"/>
        </w:rPr>
      </w:pPr>
      <w:bookmarkStart w:id="0" w:name="OLE_LINK4"/>
      <w:bookmarkStart w:id="1" w:name="OLE_LINK3"/>
      <w:r>
        <w:rPr>
          <w:rFonts w:hint="eastAsia" w:cs="Arial"/>
          <w:lang w:val="en-US" w:eastAsia="zh-CN"/>
        </w:rPr>
        <w:drawing>
          <wp:inline distT="0" distB="0" distL="0" distR="0">
            <wp:extent cx="2466975" cy="552450"/>
            <wp:effectExtent l="19050" t="0" r="9525" b="0"/>
            <wp:docPr id="3"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企业LOG"/>
                    <pic:cNvPicPr>
                      <a:picLocks noChangeAspect="1" noChangeArrowheads="1"/>
                    </pic:cNvPicPr>
                  </pic:nvPicPr>
                  <pic:blipFill>
                    <a:blip r:embed="rId8" cstate="print"/>
                    <a:srcRect/>
                    <a:stretch>
                      <a:fillRect/>
                    </a:stretch>
                  </pic:blipFill>
                  <pic:spPr>
                    <a:xfrm>
                      <a:off x="0" y="0"/>
                      <a:ext cx="2466975" cy="552450"/>
                    </a:xfrm>
                    <a:prstGeom prst="rect">
                      <a:avLst/>
                    </a:prstGeom>
                    <a:noFill/>
                    <a:ln w="9525">
                      <a:noFill/>
                      <a:miter lim="800000"/>
                      <a:headEnd/>
                      <a:tailEnd/>
                    </a:ln>
                  </pic:spPr>
                </pic:pic>
              </a:graphicData>
            </a:graphic>
          </wp:inline>
        </w:drawing>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jc w:val="both"/>
        <w:rPr>
          <w:b/>
          <w:bCs/>
          <w:sz w:val="48"/>
          <w:szCs w:val="48"/>
          <w:lang w:eastAsia="zh-CN"/>
        </w:rPr>
      </w:pPr>
      <w:r>
        <w:rPr>
          <w:rFonts w:hint="eastAsia"/>
          <w:b/>
          <w:bCs/>
          <w:sz w:val="48"/>
          <w:szCs w:val="48"/>
          <w:lang w:eastAsia="zh-CN"/>
        </w:rPr>
        <w:t>澄天伟业（宁波）芯片技术有限公司</w:t>
      </w:r>
    </w:p>
    <w:tbl>
      <w:tblPr>
        <w:tblStyle w:val="38"/>
        <w:tblW w:w="0" w:type="auto"/>
        <w:tblInd w:w="0" w:type="dxa"/>
        <w:tblLayout w:type="fixed"/>
        <w:tblCellMar>
          <w:top w:w="0" w:type="dxa"/>
          <w:left w:w="108" w:type="dxa"/>
          <w:bottom w:w="0" w:type="dxa"/>
          <w:right w:w="108" w:type="dxa"/>
        </w:tblCellMar>
      </w:tblPr>
      <w:tblGrid>
        <w:gridCol w:w="9108"/>
      </w:tblGrid>
      <w:tr>
        <w:tblPrEx>
          <w:tblCellMar>
            <w:top w:w="0" w:type="dxa"/>
            <w:left w:w="108" w:type="dxa"/>
            <w:bottom w:w="0" w:type="dxa"/>
            <w:right w:w="108" w:type="dxa"/>
          </w:tblCellMar>
        </w:tblPrEx>
        <w:trPr>
          <w:trHeight w:val="1551" w:hRule="atLeast"/>
        </w:trPr>
        <w:tc>
          <w:tcPr>
            <w:tcW w:w="9108" w:type="dxa"/>
            <w:tcBorders>
              <w:top w:val="single" w:color="auto" w:sz="24" w:space="0"/>
              <w:bottom w:val="single" w:color="auto" w:sz="12" w:space="0"/>
            </w:tcBorders>
            <w:vAlign w:val="center"/>
          </w:tcPr>
          <w:p>
            <w:pPr>
              <w:spacing w:line="520" w:lineRule="exact"/>
              <w:ind w:firstLine="1807" w:firstLineChars="600"/>
              <w:jc w:val="both"/>
              <w:rPr>
                <w:rFonts w:cs="Arial"/>
                <w:b/>
                <w:sz w:val="30"/>
                <w:szCs w:val="30"/>
                <w:lang w:eastAsia="zh-CN"/>
              </w:rPr>
            </w:pPr>
            <w:r>
              <w:rPr>
                <w:rFonts w:hint="eastAsia" w:cs="Arial"/>
                <w:b/>
                <w:sz w:val="30"/>
                <w:szCs w:val="30"/>
                <w:lang w:eastAsia="zh-CN"/>
              </w:rPr>
              <w:t>Physical Security Policy</w:t>
            </w:r>
          </w:p>
          <w:p>
            <w:pPr>
              <w:spacing w:line="520" w:lineRule="exact"/>
              <w:ind w:firstLine="1807" w:firstLineChars="600"/>
              <w:jc w:val="both"/>
              <w:rPr>
                <w:rFonts w:cs="Arial"/>
                <w:b/>
                <w:sz w:val="28"/>
                <w:szCs w:val="28"/>
                <w:lang w:eastAsia="zh-CN"/>
              </w:rPr>
            </w:pPr>
            <w:r>
              <w:rPr>
                <w:rFonts w:hint="eastAsia" w:hAnsi="宋体" w:cs="Arial"/>
                <w:b/>
                <w:sz w:val="30"/>
                <w:szCs w:val="30"/>
                <w:lang w:eastAsia="zh-CN"/>
              </w:rPr>
              <w:t>物理及环境安全政策</w:t>
            </w:r>
          </w:p>
        </w:tc>
      </w:tr>
    </w:tbl>
    <w:p>
      <w:pPr>
        <w:rPr>
          <w:lang w:eastAsia="zh-CN"/>
        </w:rPr>
      </w:pPr>
      <w:r>
        <w:t>Document Number</w:t>
      </w:r>
      <w:r>
        <w:rPr>
          <w:rFonts w:hAnsi="宋体"/>
        </w:rPr>
        <w:t>文件</w:t>
      </w:r>
      <w:r>
        <w:rPr>
          <w:rFonts w:hAnsi="宋体"/>
          <w:bCs/>
        </w:rPr>
        <w:t>编号</w:t>
      </w:r>
      <w:r>
        <w:t>:</w:t>
      </w:r>
      <w:r>
        <w:rPr>
          <w:rFonts w:hint="eastAsia"/>
        </w:rPr>
        <w:t>SCT-SP0</w:t>
      </w:r>
      <w:r>
        <w:rPr>
          <w:rFonts w:hint="eastAsia"/>
          <w:lang w:eastAsia="zh-CN"/>
        </w:rPr>
        <w:t>20</w:t>
      </w:r>
    </w:p>
    <w:p>
      <w:pPr>
        <w:rPr>
          <w:lang w:eastAsia="zh-CN"/>
        </w:rPr>
      </w:pPr>
      <w:r>
        <w:rPr>
          <w:rFonts w:hint="eastAsia"/>
          <w:lang w:eastAsia="zh-CN"/>
        </w:rPr>
        <w:t xml:space="preserve">版本 </w:t>
      </w:r>
      <w:r>
        <w:rPr>
          <w:lang w:eastAsia="zh-CN"/>
        </w:rPr>
        <w:t>V1.0</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b/>
          <w:lang w:eastAsia="zh-CN"/>
        </w:rPr>
      </w:pPr>
    </w:p>
    <w:p>
      <w:pPr>
        <w:rPr>
          <w:b/>
          <w:lang w:eastAsia="zh-CN"/>
        </w:rPr>
        <w:sectPr>
          <w:footerReference r:id="rId4" w:type="first"/>
          <w:footerReference r:id="rId3" w:type="default"/>
          <w:pgSz w:w="11906" w:h="16838"/>
          <w:pgMar w:top="1440" w:right="922" w:bottom="1440" w:left="1440" w:header="851" w:footer="992" w:gutter="0"/>
          <w:cols w:space="720" w:num="1"/>
          <w:titlePg/>
          <w:docGrid w:type="lines" w:linePitch="360" w:charSpace="0"/>
        </w:sectPr>
      </w:pPr>
    </w:p>
    <w:p>
      <w:pPr>
        <w:rPr>
          <w:b/>
          <w:lang w:eastAsia="zh-CN"/>
        </w:rPr>
      </w:pPr>
    </w:p>
    <w:p>
      <w:pPr>
        <w:rPr>
          <w:rFonts w:cs="Arial"/>
          <w:b/>
        </w:rPr>
      </w:pPr>
      <w:r>
        <w:rPr>
          <w:rFonts w:cs="Arial"/>
          <w:b/>
        </w:rPr>
        <w:t xml:space="preserve">Distribution Controls </w:t>
      </w:r>
      <w:r>
        <w:rPr>
          <w:rFonts w:hint="eastAsia" w:cs="Arial"/>
          <w:b/>
        </w:rPr>
        <w:t>发行</w:t>
      </w:r>
      <w:r>
        <w:rPr>
          <w:rFonts w:cs="Arial"/>
          <w:b/>
        </w:rPr>
        <w:t>管制</w:t>
      </w:r>
    </w:p>
    <w:p>
      <w:pPr>
        <w:rPr>
          <w:rFonts w:cs="Arial"/>
        </w:rPr>
      </w:pPr>
    </w:p>
    <w:p>
      <w:pPr>
        <w:pStyle w:val="15"/>
      </w:pPr>
      <w:r>
        <w:rPr>
          <w:lang w:val="fr-FR"/>
        </w:rPr>
        <w:t xml:space="preserve">This distribution of this plan is controlled to authorize control leaders of each organizational function who are active members. </w:t>
      </w:r>
      <w:r>
        <w:t>The Dept Director manages updates and replacement of this plan. Plan recipients who cease to be responsible for the scope of this plan must surrender all copies of the plan to the Dept Director.</w:t>
      </w:r>
    </w:p>
    <w:p>
      <w:pPr>
        <w:pStyle w:val="15"/>
        <w:rPr>
          <w:lang w:eastAsia="zh-CN"/>
        </w:rPr>
      </w:pPr>
      <w:r>
        <w:rPr>
          <w:lang w:eastAsia="zh-CN"/>
        </w:rPr>
        <w:t>此文件仅限于在职能范围内人员中发布。部门主管负责文件的更新、更换。文件接收人不再履行职责时应将此文件所有复印件交还部门主管。</w:t>
      </w:r>
    </w:p>
    <w:p>
      <w:pPr>
        <w:rPr>
          <w:rFonts w:cs="Arial"/>
          <w:lang w:eastAsia="zh-CN"/>
        </w:rPr>
      </w:pPr>
    </w:p>
    <w:p>
      <w:pPr>
        <w:rPr>
          <w:rFonts w:cs="Arial"/>
          <w:lang w:eastAsia="zh-CN"/>
        </w:rPr>
      </w:pPr>
    </w:p>
    <w:p>
      <w:pPr>
        <w:rPr>
          <w:rFonts w:cs="Arial"/>
          <w:b/>
        </w:rPr>
      </w:pPr>
      <w:r>
        <w:rPr>
          <w:rFonts w:cs="Arial"/>
          <w:b/>
        </w:rPr>
        <w:t>Document History 文件历史记录</w:t>
      </w:r>
    </w:p>
    <w:p>
      <w:pPr>
        <w:rPr>
          <w:b/>
        </w:rPr>
      </w:pPr>
    </w:p>
    <w:tbl>
      <w:tblPr>
        <w:tblStyle w:val="38"/>
        <w:tblW w:w="0" w:type="auto"/>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008"/>
        <w:gridCol w:w="1273"/>
        <w:gridCol w:w="2777"/>
        <w:gridCol w:w="1530"/>
        <w:gridCol w:w="1294"/>
        <w:gridCol w:w="1405"/>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1008" w:type="dxa"/>
            <w:tcBorders>
              <w:top w:val="single" w:color="auto" w:sz="8" w:space="0"/>
            </w:tcBorders>
            <w:shd w:val="clear" w:color="auto" w:fill="E0E0E0"/>
          </w:tcPr>
          <w:p>
            <w:pPr>
              <w:spacing w:line="0" w:lineRule="atLeast"/>
              <w:jc w:val="center"/>
              <w:rPr>
                <w:rFonts w:cs="Arial"/>
                <w:b/>
                <w:sz w:val="18"/>
                <w:szCs w:val="18"/>
              </w:rPr>
            </w:pPr>
            <w:r>
              <w:rPr>
                <w:rFonts w:cs="Arial"/>
                <w:b/>
                <w:sz w:val="18"/>
                <w:szCs w:val="18"/>
              </w:rPr>
              <w:t>Version</w:t>
            </w:r>
          </w:p>
          <w:p>
            <w:pPr>
              <w:spacing w:line="0" w:lineRule="atLeast"/>
              <w:jc w:val="center"/>
              <w:rPr>
                <w:rFonts w:cs="Arial"/>
                <w:b/>
                <w:sz w:val="18"/>
                <w:szCs w:val="18"/>
              </w:rPr>
            </w:pPr>
            <w:r>
              <w:rPr>
                <w:rFonts w:cs="Arial"/>
                <w:b/>
                <w:sz w:val="18"/>
                <w:szCs w:val="18"/>
              </w:rPr>
              <w:t>版本</w:t>
            </w:r>
          </w:p>
        </w:tc>
        <w:tc>
          <w:tcPr>
            <w:tcW w:w="1273" w:type="dxa"/>
            <w:tcBorders>
              <w:top w:val="single" w:color="auto" w:sz="8" w:space="0"/>
            </w:tcBorders>
            <w:shd w:val="clear" w:color="auto" w:fill="E0E0E0"/>
          </w:tcPr>
          <w:p>
            <w:pPr>
              <w:spacing w:line="0" w:lineRule="atLeast"/>
              <w:jc w:val="center"/>
              <w:rPr>
                <w:rFonts w:cs="Arial"/>
                <w:b/>
                <w:sz w:val="18"/>
                <w:szCs w:val="18"/>
              </w:rPr>
            </w:pPr>
            <w:r>
              <w:rPr>
                <w:rFonts w:cs="Arial"/>
                <w:b/>
                <w:sz w:val="18"/>
                <w:szCs w:val="18"/>
              </w:rPr>
              <w:t>Date</w:t>
            </w:r>
          </w:p>
          <w:p>
            <w:pPr>
              <w:spacing w:line="0" w:lineRule="atLeast"/>
              <w:jc w:val="center"/>
              <w:rPr>
                <w:rFonts w:cs="Arial"/>
                <w:b/>
                <w:sz w:val="18"/>
                <w:szCs w:val="18"/>
              </w:rPr>
            </w:pPr>
            <w:r>
              <w:rPr>
                <w:rFonts w:cs="Arial"/>
                <w:b/>
                <w:sz w:val="18"/>
                <w:szCs w:val="18"/>
              </w:rPr>
              <w:t>日期</w:t>
            </w:r>
          </w:p>
        </w:tc>
        <w:tc>
          <w:tcPr>
            <w:tcW w:w="2777" w:type="dxa"/>
            <w:tcBorders>
              <w:top w:val="single" w:color="auto" w:sz="8" w:space="0"/>
            </w:tcBorders>
            <w:shd w:val="clear" w:color="auto" w:fill="E0E0E0"/>
          </w:tcPr>
          <w:p>
            <w:pPr>
              <w:spacing w:line="0" w:lineRule="atLeast"/>
              <w:jc w:val="center"/>
              <w:rPr>
                <w:rFonts w:cs="Arial"/>
                <w:b/>
                <w:sz w:val="18"/>
                <w:szCs w:val="18"/>
              </w:rPr>
            </w:pPr>
            <w:r>
              <w:rPr>
                <w:rFonts w:cs="Arial"/>
                <w:b/>
                <w:sz w:val="18"/>
                <w:szCs w:val="18"/>
              </w:rPr>
              <w:t>Update Details</w:t>
            </w:r>
          </w:p>
          <w:p>
            <w:pPr>
              <w:spacing w:line="0" w:lineRule="atLeast"/>
              <w:jc w:val="center"/>
              <w:rPr>
                <w:rFonts w:cs="Arial"/>
                <w:b/>
                <w:sz w:val="18"/>
                <w:szCs w:val="18"/>
              </w:rPr>
            </w:pPr>
            <w:r>
              <w:rPr>
                <w:rFonts w:cs="Arial"/>
                <w:b/>
                <w:sz w:val="18"/>
                <w:szCs w:val="18"/>
              </w:rPr>
              <w:t>更新资讯</w:t>
            </w:r>
          </w:p>
        </w:tc>
        <w:tc>
          <w:tcPr>
            <w:tcW w:w="1530" w:type="dxa"/>
            <w:tcBorders>
              <w:top w:val="single" w:color="auto" w:sz="8" w:space="0"/>
            </w:tcBorders>
            <w:shd w:val="clear" w:color="auto" w:fill="E0E0E0"/>
          </w:tcPr>
          <w:p>
            <w:pPr>
              <w:spacing w:line="0" w:lineRule="atLeast"/>
              <w:jc w:val="center"/>
              <w:rPr>
                <w:rFonts w:cs="Arial"/>
                <w:b/>
                <w:sz w:val="18"/>
                <w:szCs w:val="18"/>
              </w:rPr>
            </w:pPr>
            <w:r>
              <w:rPr>
                <w:rFonts w:cs="Arial"/>
                <w:b/>
                <w:sz w:val="18"/>
                <w:szCs w:val="18"/>
              </w:rPr>
              <w:t>Author</w:t>
            </w:r>
          </w:p>
          <w:p>
            <w:pPr>
              <w:spacing w:line="0" w:lineRule="atLeast"/>
              <w:jc w:val="center"/>
              <w:rPr>
                <w:rFonts w:cs="Arial"/>
                <w:b/>
                <w:sz w:val="18"/>
                <w:szCs w:val="18"/>
              </w:rPr>
            </w:pPr>
            <w:r>
              <w:rPr>
                <w:rFonts w:cs="Arial"/>
                <w:b/>
                <w:sz w:val="18"/>
                <w:szCs w:val="18"/>
              </w:rPr>
              <w:t>主办</w:t>
            </w:r>
          </w:p>
        </w:tc>
        <w:tc>
          <w:tcPr>
            <w:tcW w:w="1294" w:type="dxa"/>
            <w:tcBorders>
              <w:top w:val="single" w:color="auto" w:sz="8" w:space="0"/>
            </w:tcBorders>
            <w:shd w:val="clear" w:color="auto" w:fill="E0E0E0"/>
          </w:tcPr>
          <w:p>
            <w:pPr>
              <w:spacing w:line="0" w:lineRule="atLeast"/>
              <w:jc w:val="center"/>
              <w:rPr>
                <w:rFonts w:cs="Arial"/>
                <w:b/>
                <w:sz w:val="18"/>
                <w:szCs w:val="18"/>
              </w:rPr>
            </w:pPr>
            <w:r>
              <w:rPr>
                <w:rFonts w:cs="Arial"/>
                <w:b/>
                <w:sz w:val="18"/>
                <w:szCs w:val="18"/>
              </w:rPr>
              <w:t>Censorship</w:t>
            </w:r>
          </w:p>
          <w:p>
            <w:pPr>
              <w:spacing w:line="0" w:lineRule="atLeast"/>
              <w:jc w:val="center"/>
              <w:rPr>
                <w:rFonts w:cs="Arial"/>
                <w:b/>
                <w:sz w:val="18"/>
                <w:szCs w:val="18"/>
              </w:rPr>
            </w:pPr>
            <w:r>
              <w:rPr>
                <w:rFonts w:cs="Arial"/>
                <w:b/>
                <w:sz w:val="18"/>
                <w:szCs w:val="18"/>
              </w:rPr>
              <w:t>审查</w:t>
            </w:r>
          </w:p>
        </w:tc>
        <w:tc>
          <w:tcPr>
            <w:tcW w:w="1405" w:type="dxa"/>
            <w:tcBorders>
              <w:top w:val="single" w:color="auto" w:sz="8" w:space="0"/>
            </w:tcBorders>
            <w:shd w:val="clear" w:color="auto" w:fill="E0E0E0"/>
          </w:tcPr>
          <w:p>
            <w:pPr>
              <w:spacing w:line="0" w:lineRule="atLeast"/>
              <w:jc w:val="center"/>
              <w:rPr>
                <w:rFonts w:cs="Arial"/>
                <w:b/>
                <w:sz w:val="18"/>
                <w:szCs w:val="18"/>
              </w:rPr>
            </w:pPr>
            <w:r>
              <w:rPr>
                <w:rFonts w:cs="Arial"/>
                <w:b/>
                <w:sz w:val="18"/>
                <w:szCs w:val="18"/>
              </w:rPr>
              <w:t>Approbation</w:t>
            </w:r>
          </w:p>
          <w:p>
            <w:pPr>
              <w:spacing w:line="0" w:lineRule="atLeast"/>
              <w:jc w:val="center"/>
              <w:rPr>
                <w:rFonts w:cs="Arial"/>
                <w:b/>
                <w:sz w:val="18"/>
                <w:szCs w:val="18"/>
              </w:rPr>
            </w:pPr>
            <w:r>
              <w:rPr>
                <w:rFonts w:cs="Arial"/>
                <w:b/>
                <w:sz w:val="18"/>
                <w:szCs w:val="18"/>
              </w:rPr>
              <w:t>核准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vAlign w:val="center"/>
          </w:tcPr>
          <w:p>
            <w:pPr>
              <w:jc w:val="center"/>
              <w:rPr>
                <w:rFonts w:cs="Arial"/>
                <w:color w:val="000000" w:themeColor="text1"/>
                <w:sz w:val="18"/>
                <w:szCs w:val="18"/>
                <w:lang w:eastAsia="zh-CN"/>
              </w:rPr>
            </w:pPr>
            <w:r>
              <w:rPr>
                <w:rFonts w:hint="eastAsia" w:cs="Arial"/>
                <w:color w:val="000000" w:themeColor="text1"/>
                <w:sz w:val="18"/>
                <w:szCs w:val="18"/>
                <w:lang w:eastAsia="zh-CN"/>
              </w:rPr>
              <w:t>1.0</w:t>
            </w:r>
          </w:p>
        </w:tc>
        <w:tc>
          <w:tcPr>
            <w:tcW w:w="1273" w:type="dxa"/>
            <w:vAlign w:val="center"/>
          </w:tcPr>
          <w:p>
            <w:pPr>
              <w:jc w:val="center"/>
              <w:rPr>
                <w:rFonts w:cs="Arial"/>
                <w:color w:val="000000" w:themeColor="text1"/>
                <w:sz w:val="18"/>
                <w:szCs w:val="18"/>
                <w:lang w:eastAsia="zh-CN"/>
              </w:rPr>
            </w:pPr>
            <w:r>
              <w:rPr>
                <w:rFonts w:hint="eastAsia" w:cs="Arial"/>
                <w:color w:val="000000" w:themeColor="text1"/>
                <w:sz w:val="18"/>
                <w:szCs w:val="18"/>
                <w:lang w:eastAsia="zh-CN"/>
              </w:rPr>
              <w:t>2019/10/14</w:t>
            </w:r>
          </w:p>
        </w:tc>
        <w:tc>
          <w:tcPr>
            <w:tcW w:w="2777" w:type="dxa"/>
            <w:vAlign w:val="center"/>
          </w:tcPr>
          <w:p>
            <w:pPr>
              <w:jc w:val="center"/>
              <w:rPr>
                <w:rFonts w:cs="Arial"/>
                <w:color w:val="000000" w:themeColor="text1"/>
                <w:sz w:val="18"/>
                <w:szCs w:val="18"/>
                <w:lang w:eastAsia="zh-CN"/>
              </w:rPr>
            </w:pPr>
            <w:r>
              <w:rPr>
                <w:rFonts w:hint="eastAsia" w:cs="Arial"/>
                <w:color w:val="000000" w:themeColor="text1"/>
                <w:sz w:val="18"/>
                <w:szCs w:val="18"/>
                <w:lang w:eastAsia="zh-CN"/>
              </w:rPr>
              <w:t>First Issue首发</w:t>
            </w:r>
          </w:p>
        </w:tc>
        <w:tc>
          <w:tcPr>
            <w:tcW w:w="1530" w:type="dxa"/>
            <w:vAlign w:val="center"/>
          </w:tcPr>
          <w:p>
            <w:pPr>
              <w:jc w:val="center"/>
              <w:rPr>
                <w:rFonts w:cs="Arial"/>
                <w:color w:val="000000" w:themeColor="text1"/>
                <w:sz w:val="18"/>
                <w:szCs w:val="18"/>
                <w:lang w:eastAsia="zh-CN"/>
              </w:rPr>
            </w:pPr>
            <w:r>
              <w:rPr>
                <w:rFonts w:hint="eastAsia" w:cs="Arial"/>
                <w:color w:val="000000" w:themeColor="text1"/>
                <w:sz w:val="18"/>
                <w:szCs w:val="18"/>
                <w:lang w:eastAsia="zh-CN"/>
              </w:rPr>
              <w:t>曹海翠</w:t>
            </w:r>
          </w:p>
        </w:tc>
        <w:tc>
          <w:tcPr>
            <w:tcW w:w="1294" w:type="dxa"/>
            <w:vAlign w:val="center"/>
          </w:tcPr>
          <w:p>
            <w:pPr>
              <w:rPr>
                <w:rFonts w:cs="Arial"/>
                <w:color w:val="000000" w:themeColor="text1"/>
                <w:sz w:val="18"/>
                <w:szCs w:val="18"/>
                <w:lang w:eastAsia="zh-CN"/>
              </w:rPr>
            </w:pPr>
            <w:r>
              <w:rPr>
                <w:rFonts w:hint="eastAsia" w:cs="Arial"/>
                <w:color w:val="000000" w:themeColor="text1"/>
                <w:sz w:val="18"/>
                <w:szCs w:val="18"/>
                <w:lang w:eastAsia="zh-CN"/>
              </w:rPr>
              <w:t>毛正锋</w:t>
            </w:r>
          </w:p>
        </w:tc>
        <w:tc>
          <w:tcPr>
            <w:tcW w:w="1405" w:type="dxa"/>
            <w:vAlign w:val="center"/>
          </w:tcPr>
          <w:p>
            <w:pPr>
              <w:jc w:val="center"/>
              <w:rPr>
                <w:rFonts w:cs="Arial"/>
                <w:color w:val="000000" w:themeColor="text1"/>
                <w:sz w:val="18"/>
                <w:szCs w:val="18"/>
                <w:lang w:eastAsia="zh-CN"/>
              </w:rPr>
            </w:pPr>
            <w:r>
              <w:rPr>
                <w:rFonts w:hint="eastAsia" w:cs="Arial"/>
                <w:color w:val="000000" w:themeColor="text1"/>
                <w:sz w:val="18"/>
                <w:szCs w:val="18"/>
                <w:lang w:eastAsia="zh-CN"/>
              </w:rPr>
              <w:t>梅昌刚</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vAlign w:val="center"/>
          </w:tcPr>
          <w:p>
            <w:pPr>
              <w:jc w:val="center"/>
              <w:rPr>
                <w:rFonts w:cs="Arial"/>
                <w:sz w:val="18"/>
                <w:szCs w:val="18"/>
              </w:rPr>
            </w:pPr>
          </w:p>
        </w:tc>
        <w:tc>
          <w:tcPr>
            <w:tcW w:w="1273" w:type="dxa"/>
            <w:vAlign w:val="center"/>
          </w:tcPr>
          <w:p>
            <w:pPr>
              <w:jc w:val="center"/>
              <w:rPr>
                <w:rFonts w:cs="Arial"/>
                <w:sz w:val="18"/>
                <w:szCs w:val="18"/>
              </w:rPr>
            </w:pPr>
            <w:r>
              <w:rPr>
                <w:rFonts w:cs="Arial"/>
                <w:sz w:val="18"/>
                <w:szCs w:val="18"/>
              </w:rPr>
              <w:t>/  /</w:t>
            </w:r>
          </w:p>
        </w:tc>
        <w:tc>
          <w:tcPr>
            <w:tcW w:w="2777" w:type="dxa"/>
            <w:vAlign w:val="center"/>
          </w:tcPr>
          <w:p>
            <w:pPr>
              <w:jc w:val="both"/>
              <w:rPr>
                <w:rFonts w:cs="Arial"/>
                <w:sz w:val="18"/>
                <w:szCs w:val="18"/>
              </w:rPr>
            </w:pPr>
          </w:p>
        </w:tc>
        <w:tc>
          <w:tcPr>
            <w:tcW w:w="1530" w:type="dxa"/>
            <w:vAlign w:val="center"/>
          </w:tcPr>
          <w:p>
            <w:pPr>
              <w:jc w:val="center"/>
              <w:rPr>
                <w:rFonts w:cs="Arial"/>
                <w:sz w:val="18"/>
                <w:szCs w:val="18"/>
              </w:rPr>
            </w:pPr>
          </w:p>
        </w:tc>
        <w:tc>
          <w:tcPr>
            <w:tcW w:w="1294" w:type="dxa"/>
            <w:vAlign w:val="center"/>
          </w:tcPr>
          <w:p>
            <w:pPr>
              <w:jc w:val="center"/>
              <w:rPr>
                <w:rFonts w:cs="Arial"/>
                <w:sz w:val="18"/>
                <w:szCs w:val="18"/>
              </w:rPr>
            </w:pPr>
          </w:p>
        </w:tc>
        <w:tc>
          <w:tcPr>
            <w:tcW w:w="1405" w:type="dxa"/>
            <w:vAlign w:val="center"/>
          </w:tcPr>
          <w:p>
            <w:pPr>
              <w:jc w:val="center"/>
              <w:rPr>
                <w:rFonts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tcBorders>
              <w:bottom w:val="dotted" w:color="auto" w:sz="4" w:space="0"/>
            </w:tcBorders>
            <w:vAlign w:val="center"/>
          </w:tcPr>
          <w:p>
            <w:pPr>
              <w:jc w:val="center"/>
              <w:rPr>
                <w:rFonts w:cs="Arial"/>
                <w:sz w:val="18"/>
                <w:szCs w:val="18"/>
              </w:rPr>
            </w:pPr>
          </w:p>
        </w:tc>
        <w:tc>
          <w:tcPr>
            <w:tcW w:w="1273" w:type="dxa"/>
            <w:tcBorders>
              <w:bottom w:val="dotted" w:color="auto" w:sz="4" w:space="0"/>
            </w:tcBorders>
            <w:vAlign w:val="center"/>
          </w:tcPr>
          <w:p>
            <w:pPr>
              <w:jc w:val="center"/>
              <w:rPr>
                <w:rFonts w:cs="Arial"/>
                <w:sz w:val="18"/>
                <w:szCs w:val="18"/>
              </w:rPr>
            </w:pPr>
            <w:r>
              <w:rPr>
                <w:rFonts w:cs="Arial"/>
                <w:sz w:val="18"/>
                <w:szCs w:val="18"/>
              </w:rPr>
              <w:t>/  /</w:t>
            </w:r>
          </w:p>
        </w:tc>
        <w:tc>
          <w:tcPr>
            <w:tcW w:w="2777" w:type="dxa"/>
            <w:tcBorders>
              <w:bottom w:val="dotted" w:color="auto" w:sz="4" w:space="0"/>
            </w:tcBorders>
            <w:vAlign w:val="center"/>
          </w:tcPr>
          <w:p>
            <w:pPr>
              <w:jc w:val="both"/>
              <w:rPr>
                <w:rFonts w:cs="Arial"/>
                <w:sz w:val="18"/>
                <w:szCs w:val="18"/>
              </w:rPr>
            </w:pPr>
          </w:p>
        </w:tc>
        <w:tc>
          <w:tcPr>
            <w:tcW w:w="1530" w:type="dxa"/>
            <w:tcBorders>
              <w:bottom w:val="dotted" w:color="auto" w:sz="4" w:space="0"/>
            </w:tcBorders>
            <w:vAlign w:val="center"/>
          </w:tcPr>
          <w:p>
            <w:pPr>
              <w:jc w:val="center"/>
              <w:rPr>
                <w:rFonts w:cs="Arial"/>
                <w:sz w:val="18"/>
                <w:szCs w:val="18"/>
              </w:rPr>
            </w:pPr>
          </w:p>
        </w:tc>
        <w:tc>
          <w:tcPr>
            <w:tcW w:w="1294" w:type="dxa"/>
            <w:tcBorders>
              <w:bottom w:val="dotted" w:color="auto" w:sz="4" w:space="0"/>
            </w:tcBorders>
            <w:vAlign w:val="center"/>
          </w:tcPr>
          <w:p>
            <w:pPr>
              <w:jc w:val="center"/>
              <w:rPr>
                <w:rFonts w:cs="Arial"/>
                <w:sz w:val="18"/>
                <w:szCs w:val="18"/>
              </w:rPr>
            </w:pPr>
          </w:p>
        </w:tc>
        <w:tc>
          <w:tcPr>
            <w:tcW w:w="1405" w:type="dxa"/>
            <w:tcBorders>
              <w:bottom w:val="dotted" w:color="auto" w:sz="4" w:space="0"/>
            </w:tcBorders>
            <w:vAlign w:val="center"/>
          </w:tcPr>
          <w:p>
            <w:pPr>
              <w:jc w:val="center"/>
              <w:rPr>
                <w:rFonts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tcBorders>
              <w:bottom w:val="single" w:color="auto" w:sz="8" w:space="0"/>
            </w:tcBorders>
            <w:vAlign w:val="center"/>
          </w:tcPr>
          <w:p>
            <w:pPr>
              <w:jc w:val="center"/>
              <w:rPr>
                <w:rFonts w:cs="Arial"/>
                <w:sz w:val="18"/>
                <w:szCs w:val="18"/>
              </w:rPr>
            </w:pPr>
          </w:p>
        </w:tc>
        <w:tc>
          <w:tcPr>
            <w:tcW w:w="1273" w:type="dxa"/>
            <w:tcBorders>
              <w:bottom w:val="single" w:color="auto" w:sz="8" w:space="0"/>
            </w:tcBorders>
            <w:vAlign w:val="center"/>
          </w:tcPr>
          <w:p>
            <w:pPr>
              <w:jc w:val="center"/>
              <w:rPr>
                <w:rFonts w:cs="Arial"/>
                <w:sz w:val="18"/>
                <w:szCs w:val="18"/>
              </w:rPr>
            </w:pPr>
            <w:r>
              <w:rPr>
                <w:rFonts w:cs="Arial"/>
                <w:sz w:val="18"/>
                <w:szCs w:val="18"/>
              </w:rPr>
              <w:t>/  /</w:t>
            </w:r>
          </w:p>
        </w:tc>
        <w:tc>
          <w:tcPr>
            <w:tcW w:w="2777" w:type="dxa"/>
            <w:tcBorders>
              <w:bottom w:val="single" w:color="auto" w:sz="8" w:space="0"/>
            </w:tcBorders>
            <w:vAlign w:val="center"/>
          </w:tcPr>
          <w:p>
            <w:pPr>
              <w:jc w:val="both"/>
              <w:rPr>
                <w:rFonts w:cs="Arial"/>
                <w:sz w:val="18"/>
                <w:szCs w:val="18"/>
              </w:rPr>
            </w:pPr>
          </w:p>
        </w:tc>
        <w:tc>
          <w:tcPr>
            <w:tcW w:w="1530" w:type="dxa"/>
            <w:tcBorders>
              <w:bottom w:val="single" w:color="auto" w:sz="8" w:space="0"/>
            </w:tcBorders>
            <w:vAlign w:val="center"/>
          </w:tcPr>
          <w:p>
            <w:pPr>
              <w:jc w:val="center"/>
              <w:rPr>
                <w:rFonts w:cs="Arial"/>
                <w:sz w:val="18"/>
                <w:szCs w:val="18"/>
              </w:rPr>
            </w:pPr>
          </w:p>
        </w:tc>
        <w:tc>
          <w:tcPr>
            <w:tcW w:w="1294" w:type="dxa"/>
            <w:tcBorders>
              <w:bottom w:val="single" w:color="auto" w:sz="8" w:space="0"/>
            </w:tcBorders>
            <w:vAlign w:val="center"/>
          </w:tcPr>
          <w:p>
            <w:pPr>
              <w:jc w:val="center"/>
              <w:rPr>
                <w:rFonts w:cs="Arial"/>
                <w:sz w:val="18"/>
                <w:szCs w:val="18"/>
              </w:rPr>
            </w:pPr>
          </w:p>
        </w:tc>
        <w:tc>
          <w:tcPr>
            <w:tcW w:w="1405" w:type="dxa"/>
            <w:tcBorders>
              <w:bottom w:val="single" w:color="auto" w:sz="8" w:space="0"/>
            </w:tcBorders>
            <w:vAlign w:val="center"/>
          </w:tcPr>
          <w:p>
            <w:pPr>
              <w:jc w:val="center"/>
              <w:rPr>
                <w:rFonts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tcBorders>
              <w:bottom w:val="dotted" w:color="auto" w:sz="4" w:space="0"/>
            </w:tcBorders>
            <w:vAlign w:val="center"/>
          </w:tcPr>
          <w:p>
            <w:pPr>
              <w:jc w:val="center"/>
              <w:rPr>
                <w:rFonts w:cs="Arial"/>
                <w:sz w:val="18"/>
                <w:szCs w:val="18"/>
              </w:rPr>
            </w:pPr>
          </w:p>
        </w:tc>
        <w:tc>
          <w:tcPr>
            <w:tcW w:w="1273" w:type="dxa"/>
            <w:tcBorders>
              <w:bottom w:val="dotted" w:color="auto" w:sz="4" w:space="0"/>
            </w:tcBorders>
            <w:vAlign w:val="center"/>
          </w:tcPr>
          <w:p>
            <w:pPr>
              <w:jc w:val="center"/>
              <w:rPr>
                <w:rFonts w:cs="Arial"/>
                <w:sz w:val="18"/>
                <w:szCs w:val="18"/>
              </w:rPr>
            </w:pPr>
          </w:p>
        </w:tc>
        <w:tc>
          <w:tcPr>
            <w:tcW w:w="2777" w:type="dxa"/>
            <w:tcBorders>
              <w:bottom w:val="dotted" w:color="auto" w:sz="4" w:space="0"/>
            </w:tcBorders>
            <w:vAlign w:val="center"/>
          </w:tcPr>
          <w:p>
            <w:pPr>
              <w:jc w:val="both"/>
              <w:rPr>
                <w:rFonts w:cs="Arial"/>
                <w:sz w:val="18"/>
                <w:szCs w:val="18"/>
              </w:rPr>
            </w:pPr>
          </w:p>
        </w:tc>
        <w:tc>
          <w:tcPr>
            <w:tcW w:w="1530" w:type="dxa"/>
            <w:tcBorders>
              <w:bottom w:val="dotted" w:color="auto" w:sz="4" w:space="0"/>
            </w:tcBorders>
            <w:vAlign w:val="center"/>
          </w:tcPr>
          <w:p>
            <w:pPr>
              <w:jc w:val="center"/>
              <w:rPr>
                <w:rFonts w:cs="Arial"/>
                <w:sz w:val="18"/>
                <w:szCs w:val="18"/>
              </w:rPr>
            </w:pPr>
          </w:p>
        </w:tc>
        <w:tc>
          <w:tcPr>
            <w:tcW w:w="1294" w:type="dxa"/>
            <w:tcBorders>
              <w:bottom w:val="dotted" w:color="auto" w:sz="4" w:space="0"/>
            </w:tcBorders>
            <w:vAlign w:val="center"/>
          </w:tcPr>
          <w:p>
            <w:pPr>
              <w:jc w:val="center"/>
              <w:rPr>
                <w:rFonts w:cs="Arial"/>
                <w:sz w:val="18"/>
                <w:szCs w:val="18"/>
              </w:rPr>
            </w:pPr>
          </w:p>
        </w:tc>
        <w:tc>
          <w:tcPr>
            <w:tcW w:w="1405" w:type="dxa"/>
            <w:tcBorders>
              <w:bottom w:val="dotted" w:color="auto" w:sz="4" w:space="0"/>
            </w:tcBorders>
            <w:vAlign w:val="center"/>
          </w:tcPr>
          <w:p>
            <w:pPr>
              <w:jc w:val="center"/>
              <w:rPr>
                <w:rFonts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8" w:hRule="atLeast"/>
        </w:trPr>
        <w:tc>
          <w:tcPr>
            <w:tcW w:w="1008" w:type="dxa"/>
            <w:tcBorders>
              <w:bottom w:val="single" w:color="auto" w:sz="8" w:space="0"/>
            </w:tcBorders>
            <w:vAlign w:val="center"/>
          </w:tcPr>
          <w:p>
            <w:pPr>
              <w:jc w:val="center"/>
              <w:rPr>
                <w:rFonts w:cs="Arial"/>
                <w:sz w:val="18"/>
                <w:szCs w:val="18"/>
              </w:rPr>
            </w:pPr>
          </w:p>
        </w:tc>
        <w:tc>
          <w:tcPr>
            <w:tcW w:w="1273" w:type="dxa"/>
            <w:tcBorders>
              <w:bottom w:val="single" w:color="auto" w:sz="8" w:space="0"/>
            </w:tcBorders>
            <w:vAlign w:val="center"/>
          </w:tcPr>
          <w:p>
            <w:pPr>
              <w:jc w:val="center"/>
              <w:rPr>
                <w:rFonts w:cs="Arial"/>
                <w:sz w:val="18"/>
                <w:szCs w:val="18"/>
              </w:rPr>
            </w:pPr>
          </w:p>
        </w:tc>
        <w:tc>
          <w:tcPr>
            <w:tcW w:w="2777" w:type="dxa"/>
            <w:tcBorders>
              <w:bottom w:val="single" w:color="auto" w:sz="8" w:space="0"/>
            </w:tcBorders>
            <w:vAlign w:val="center"/>
          </w:tcPr>
          <w:p>
            <w:pPr>
              <w:jc w:val="both"/>
              <w:rPr>
                <w:rFonts w:cs="Arial"/>
                <w:sz w:val="18"/>
                <w:szCs w:val="18"/>
              </w:rPr>
            </w:pPr>
          </w:p>
        </w:tc>
        <w:tc>
          <w:tcPr>
            <w:tcW w:w="1530" w:type="dxa"/>
            <w:tcBorders>
              <w:bottom w:val="single" w:color="auto" w:sz="8" w:space="0"/>
            </w:tcBorders>
            <w:vAlign w:val="center"/>
          </w:tcPr>
          <w:p>
            <w:pPr>
              <w:jc w:val="center"/>
              <w:rPr>
                <w:rFonts w:cs="Arial"/>
                <w:sz w:val="18"/>
                <w:szCs w:val="18"/>
              </w:rPr>
            </w:pPr>
          </w:p>
        </w:tc>
        <w:tc>
          <w:tcPr>
            <w:tcW w:w="1294" w:type="dxa"/>
            <w:tcBorders>
              <w:bottom w:val="single" w:color="auto" w:sz="8" w:space="0"/>
            </w:tcBorders>
            <w:vAlign w:val="center"/>
          </w:tcPr>
          <w:p>
            <w:pPr>
              <w:jc w:val="center"/>
              <w:rPr>
                <w:rFonts w:cs="Arial"/>
                <w:sz w:val="18"/>
                <w:szCs w:val="18"/>
              </w:rPr>
            </w:pPr>
          </w:p>
        </w:tc>
        <w:tc>
          <w:tcPr>
            <w:tcW w:w="1405" w:type="dxa"/>
            <w:tcBorders>
              <w:bottom w:val="single" w:color="auto" w:sz="8" w:space="0"/>
            </w:tcBorders>
            <w:vAlign w:val="center"/>
          </w:tcPr>
          <w:p>
            <w:pPr>
              <w:jc w:val="center"/>
              <w:rPr>
                <w:rFonts w:cs="Arial"/>
                <w:sz w:val="18"/>
                <w:szCs w:val="18"/>
              </w:rPr>
            </w:pPr>
          </w:p>
        </w:tc>
      </w:tr>
    </w:tbl>
    <w:p>
      <w:pPr>
        <w:rPr>
          <w:rFonts w:cs="Arial"/>
          <w:b/>
          <w:sz w:val="22"/>
          <w:szCs w:val="22"/>
        </w:rPr>
      </w:pPr>
      <w:r>
        <w:rPr>
          <w:rFonts w:cs="Arial"/>
          <w:b/>
          <w:sz w:val="22"/>
          <w:szCs w:val="22"/>
        </w:rPr>
        <w:t>This version supersedes all previous versions issued prior to the date indicated above</w:t>
      </w:r>
    </w:p>
    <w:p>
      <w:pPr>
        <w:rPr>
          <w:lang w:eastAsia="zh-CN"/>
        </w:rPr>
      </w:pPr>
      <w:r>
        <w:rPr>
          <w:rFonts w:cs="Arial"/>
          <w:bCs/>
          <w:kern w:val="52"/>
          <w:sz w:val="22"/>
          <w:szCs w:val="22"/>
          <w:lang w:eastAsia="zh-CN"/>
        </w:rPr>
        <w:t>此版本取代上述发布日期之前的所有版本</w:t>
      </w:r>
    </w:p>
    <w:p>
      <w:pPr>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p>
      <w:pPr>
        <w:tabs>
          <w:tab w:val="left" w:pos="2430"/>
        </w:tabs>
        <w:spacing w:line="240" w:lineRule="atLeast"/>
        <w:rPr>
          <w:snapToGrid w:val="0"/>
          <w:color w:val="000000"/>
          <w:lang w:eastAsia="zh-CN"/>
        </w:rPr>
      </w:pPr>
    </w:p>
    <w:bookmarkEnd w:id="0"/>
    <w:bookmarkEnd w:id="1"/>
    <w:p>
      <w:pPr>
        <w:pStyle w:val="2"/>
        <w:tabs>
          <w:tab w:val="left" w:pos="432"/>
        </w:tabs>
        <w:spacing w:before="120" w:line="240" w:lineRule="auto"/>
        <w:ind w:left="432" w:hanging="432"/>
        <w:rPr>
          <w:lang w:val="fr-FR"/>
        </w:rPr>
      </w:pPr>
      <w:bookmarkStart w:id="2" w:name="_Toc215978858"/>
      <w:bookmarkStart w:id="3" w:name="_Toc369680841"/>
      <w:bookmarkStart w:id="4" w:name="_Toc369681193"/>
      <w:r>
        <w:rPr>
          <w:rFonts w:hint="eastAsia"/>
          <w:lang w:val="fr-FR" w:eastAsia="zh-CN"/>
        </w:rPr>
        <w:t>1</w:t>
      </w:r>
      <w:r>
        <w:rPr>
          <w:rFonts w:hint="eastAsia"/>
          <w:lang w:val="fr-FR" w:eastAsia="zh-CN"/>
        </w:rPr>
        <w:tab/>
      </w:r>
      <w:r>
        <w:rPr>
          <w:lang w:val="fr-FR"/>
        </w:rPr>
        <w:t>PURPOSE AND SCOPE</w:t>
      </w:r>
      <w:bookmarkEnd w:id="2"/>
      <w:r>
        <w:rPr>
          <w:rFonts w:hint="eastAsia"/>
          <w:lang w:eastAsia="zh-CN"/>
        </w:rPr>
        <w:t>目的和范围</w:t>
      </w:r>
      <w:bookmarkEnd w:id="3"/>
      <w:bookmarkEnd w:id="4"/>
    </w:p>
    <w:p>
      <w:pPr>
        <w:spacing w:before="120"/>
        <w:rPr>
          <w:lang w:eastAsia="zh-CN"/>
        </w:rPr>
      </w:pPr>
      <w:r>
        <w:t>Physical Security measures are the primary means of defense against theft or misuse of products and services supplied by the company and are required to protect company know how. They are also a protection for the company personnel.</w:t>
      </w:r>
    </w:p>
    <w:p>
      <w:pPr>
        <w:spacing w:before="120"/>
        <w:rPr>
          <w:rFonts w:cs="Arial"/>
          <w:color w:val="000000"/>
          <w:lang w:eastAsia="zh-CN"/>
        </w:rPr>
      </w:pPr>
      <w:r>
        <w:rPr>
          <w:rFonts w:ascii="宋体" w:hAnsi="宋体" w:cs="宋体"/>
          <w:color w:val="000000"/>
          <w:lang w:val="en-US" w:eastAsia="zh-CN"/>
        </w:rPr>
        <w:t>物</w:t>
      </w:r>
      <w:r>
        <w:rPr>
          <w:rFonts w:hint="eastAsia" w:ascii="宋体" w:hAnsi="宋体" w:cs="宋体"/>
          <w:color w:val="000000"/>
          <w:lang w:val="en-US" w:eastAsia="zh-CN"/>
        </w:rPr>
        <w:t>理安全措施是防止公司产品和服务被盗窃或滥用的主要手段</w:t>
      </w:r>
      <w:r>
        <w:rPr>
          <w:rFonts w:hint="eastAsia" w:ascii="宋体" w:hAnsi="宋体" w:cs="宋体"/>
          <w:color w:val="000000"/>
          <w:lang w:eastAsia="zh-CN"/>
        </w:rPr>
        <w:t>，</w:t>
      </w:r>
      <w:r>
        <w:rPr>
          <w:rFonts w:hint="eastAsia" w:ascii="宋体" w:hAnsi="宋体" w:cs="宋体"/>
          <w:color w:val="000000"/>
          <w:lang w:val="en-US" w:eastAsia="zh-CN"/>
        </w:rPr>
        <w:t>他们指示公司如何防止事件发生</w:t>
      </w:r>
      <w:r>
        <w:rPr>
          <w:rFonts w:hint="eastAsia" w:ascii="宋体" w:hAnsi="宋体" w:cs="宋体"/>
          <w:color w:val="000000"/>
          <w:lang w:eastAsia="zh-CN"/>
        </w:rPr>
        <w:t>，</w:t>
      </w:r>
      <w:r>
        <w:rPr>
          <w:rFonts w:hint="eastAsia" w:ascii="宋体" w:hAnsi="宋体" w:cs="宋体"/>
          <w:color w:val="000000"/>
          <w:lang w:val="en-US" w:eastAsia="zh-CN"/>
        </w:rPr>
        <w:t>也包括对公司人员的保护</w:t>
      </w:r>
      <w:r>
        <w:rPr>
          <w:rFonts w:ascii="宋体" w:hAnsi="宋体" w:cs="宋体"/>
          <w:color w:val="000000"/>
          <w:lang w:val="en-US" w:eastAsia="zh-CN"/>
        </w:rPr>
        <w:t>。</w:t>
      </w:r>
    </w:p>
    <w:p>
      <w:pPr>
        <w:spacing w:before="120"/>
        <w:rPr>
          <w:lang w:val="en-US" w:eastAsia="zh-CN"/>
        </w:rPr>
      </w:pPr>
      <w:r>
        <w:rPr>
          <w:lang w:val="en-US"/>
        </w:rPr>
        <w:t>This standard is applicable to all Chengtian Weiye (Ningbo) Chip Technology Co., Ltd must comply with the minimal security features as described in this standard in accordance with their domains of activity and the identified risks of their processes. Also refer to Organizational Security Standard</w:t>
      </w:r>
      <w:r>
        <w:rPr>
          <w:rFonts w:hint="eastAsia"/>
          <w:lang w:val="en-US" w:eastAsia="zh-CN"/>
        </w:rPr>
        <w:t>.</w:t>
      </w:r>
    </w:p>
    <w:p>
      <w:pPr>
        <w:spacing w:before="120"/>
        <w:rPr>
          <w:rFonts w:cs="Arial"/>
          <w:color w:val="000000"/>
          <w:lang w:val="en-US" w:eastAsia="zh-CN"/>
        </w:rPr>
      </w:pPr>
      <w:r>
        <w:rPr>
          <w:rFonts w:hint="eastAsia" w:ascii="宋体" w:hAnsi="宋体" w:cs="宋体"/>
          <w:color w:val="000000"/>
          <w:lang w:val="en-US" w:eastAsia="zh-CN"/>
        </w:rPr>
        <w:t>本标准是适用于所有澄天伟业（宁波）芯片技术有限公司，它严格遵守根据员工活动区域和其流程识别出的风险制定的标准中的最小安全功能。也指组织安全标准</w:t>
      </w:r>
      <w:r>
        <w:rPr>
          <w:rFonts w:ascii="宋体" w:hAnsi="宋体" w:cs="宋体"/>
          <w:color w:val="000000"/>
          <w:lang w:val="en-US" w:eastAsia="zh-CN"/>
        </w:rPr>
        <w:t>。</w:t>
      </w:r>
    </w:p>
    <w:p>
      <w:pPr>
        <w:pStyle w:val="2"/>
        <w:tabs>
          <w:tab w:val="left" w:pos="432"/>
        </w:tabs>
        <w:spacing w:before="120" w:line="240" w:lineRule="auto"/>
        <w:ind w:left="432" w:hanging="432"/>
      </w:pPr>
      <w:bookmarkStart w:id="5" w:name="_Toc1824652"/>
      <w:bookmarkStart w:id="6" w:name="_Toc14715875"/>
      <w:bookmarkStart w:id="7" w:name="_Toc14864950"/>
      <w:bookmarkStart w:id="8" w:name="_Toc182371"/>
      <w:bookmarkStart w:id="9" w:name="_Toc5665514"/>
      <w:bookmarkStart w:id="10" w:name="_Toc8132823"/>
      <w:bookmarkStart w:id="11" w:name="_Toc1815501"/>
      <w:bookmarkStart w:id="12" w:name="_Toc11845273"/>
      <w:bookmarkStart w:id="13" w:name="_Toc13289581"/>
      <w:bookmarkStart w:id="14" w:name="_Toc5692588"/>
      <w:bookmarkStart w:id="15" w:name="_Toc5675458"/>
      <w:bookmarkStart w:id="16" w:name="_Toc5754245"/>
      <w:bookmarkStart w:id="17" w:name="_Toc13290109"/>
      <w:bookmarkStart w:id="18" w:name="_Toc13382238"/>
      <w:bookmarkStart w:id="19" w:name="_Toc14610098"/>
      <w:bookmarkStart w:id="20" w:name="_Toc215978859"/>
      <w:bookmarkStart w:id="21" w:name="_Toc148776250"/>
      <w:bookmarkStart w:id="22" w:name="_Toc369680842"/>
      <w:bookmarkStart w:id="23" w:name="_Toc369681194"/>
      <w:r>
        <w:rPr>
          <w:rFonts w:hint="eastAsia"/>
          <w:lang w:eastAsia="zh-CN"/>
        </w:rPr>
        <w:t>2</w:t>
      </w:r>
      <w:r>
        <w:rPr>
          <w:rFonts w:hint="eastAsia"/>
          <w:lang w:eastAsia="zh-CN"/>
        </w:rPr>
        <w:tab/>
      </w:r>
      <w:r>
        <w:t>PHYSICAL SECURITY STANDARD</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rFonts w:hint="eastAsia"/>
          <w:lang w:eastAsia="zh-CN"/>
        </w:rPr>
        <w:t>物理安全标准</w:t>
      </w:r>
      <w:bookmarkEnd w:id="22"/>
      <w:bookmarkEnd w:id="23"/>
    </w:p>
    <w:p>
      <w:pPr>
        <w:spacing w:before="120"/>
        <w:rPr>
          <w:lang w:val="en-US" w:eastAsia="zh-CN"/>
        </w:rPr>
      </w:pPr>
      <w:r>
        <w:rPr>
          <w:lang w:val="en-US" w:eastAsia="zh-CN"/>
        </w:rPr>
        <w:t>All Chengtian Weiye (Ningbo) Chip Technology Co., Ltd</w:t>
      </w:r>
      <w:r>
        <w:rPr>
          <w:rFonts w:hint="eastAsia"/>
          <w:lang w:val="en-US" w:eastAsia="zh-CN"/>
        </w:rPr>
        <w:t xml:space="preserve"> </w:t>
      </w:r>
      <w:r>
        <w:rPr>
          <w:lang w:val="en-US" w:eastAsia="zh-CN"/>
        </w:rPr>
        <w:t xml:space="preserve">domains of activity must apply the minimal physical security features as described in this document. </w:t>
      </w:r>
      <w:r>
        <w:rPr>
          <w:lang w:val="en-US"/>
        </w:rPr>
        <w:t>The document “Chengtian Weiye (Ningbo) Chip Technology Co., Ltd Premises Physical and Logical Security Zones” should be referred to for ensuring consistency between physical and logical security features.</w:t>
      </w:r>
    </w:p>
    <w:p>
      <w:pPr>
        <w:spacing w:before="120"/>
        <w:rPr>
          <w:rFonts w:cs="Arial"/>
          <w:color w:val="000000"/>
          <w:lang w:val="en-US" w:eastAsia="zh-CN"/>
        </w:rPr>
      </w:pPr>
      <w:r>
        <w:rPr>
          <w:rFonts w:hint="eastAsia" w:ascii="宋体" w:hAnsi="宋体" w:cs="宋体"/>
          <w:color w:val="000000"/>
          <w:lang w:val="en-US" w:eastAsia="zh-CN"/>
        </w:rPr>
        <w:t>所有澄天伟业（宁波）芯片技术有限公司活动必须应用</w:t>
      </w:r>
      <w:r>
        <w:rPr>
          <w:rFonts w:ascii="宋体" w:hAnsi="宋体" w:cs="宋体"/>
          <w:color w:val="000000"/>
          <w:lang w:val="en-US" w:eastAsia="zh-CN"/>
        </w:rPr>
        <w:t>本</w:t>
      </w:r>
      <w:r>
        <w:rPr>
          <w:rFonts w:hint="eastAsia" w:ascii="宋体" w:hAnsi="宋体" w:cs="宋体"/>
          <w:color w:val="000000"/>
          <w:lang w:val="en-US" w:eastAsia="zh-CN"/>
        </w:rPr>
        <w:t>文档中所述的最小物理安全功能。</w:t>
      </w:r>
      <w:r>
        <w:rPr>
          <w:rFonts w:eastAsia="Times New Roman" w:cs="Arial"/>
          <w:color w:val="000000"/>
          <w:lang w:val="en-US" w:eastAsia="zh-CN"/>
        </w:rPr>
        <w:t>"</w:t>
      </w:r>
      <w:r>
        <w:rPr>
          <w:rFonts w:hint="eastAsia" w:ascii="宋体" w:hAnsi="宋体" w:cs="宋体"/>
          <w:color w:val="000000"/>
          <w:lang w:val="en-US" w:eastAsia="zh-CN"/>
        </w:rPr>
        <w:t>澄天伟业（宁波）芯片技术有限公司公司物理和逻辑安全区域</w:t>
      </w:r>
      <w:r>
        <w:rPr>
          <w:rFonts w:eastAsia="Times New Roman" w:cs="Arial"/>
          <w:color w:val="000000"/>
          <w:lang w:val="en-US" w:eastAsia="zh-CN"/>
        </w:rPr>
        <w:t>"</w:t>
      </w:r>
      <w:r>
        <w:rPr>
          <w:rFonts w:hint="eastAsia" w:ascii="宋体" w:hAnsi="宋体" w:cs="宋体"/>
          <w:color w:val="000000"/>
          <w:lang w:val="en-US" w:eastAsia="zh-CN"/>
        </w:rPr>
        <w:t>文档应确保物理和逻辑安全功能之间的一致性</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24" w:name="_Toc148776251"/>
      <w:bookmarkStart w:id="25" w:name="_Toc215978860"/>
      <w:bookmarkStart w:id="26" w:name="_Toc369681195"/>
      <w:bookmarkStart w:id="27" w:name="_Toc369680843"/>
      <w:r>
        <w:rPr>
          <w:rFonts w:hint="eastAsia"/>
          <w:lang w:eastAsia="zh-CN"/>
        </w:rPr>
        <w:t>2.1</w:t>
      </w:r>
      <w:r>
        <w:rPr>
          <w:rFonts w:hint="eastAsia"/>
          <w:lang w:eastAsia="zh-CN"/>
        </w:rPr>
        <w:tab/>
      </w:r>
      <w:r>
        <w:t>Zone Level Organisation</w:t>
      </w:r>
      <w:bookmarkEnd w:id="24"/>
      <w:bookmarkEnd w:id="25"/>
      <w:r>
        <w:rPr>
          <w:rFonts w:hint="eastAsia"/>
          <w:lang w:eastAsia="zh-CN"/>
        </w:rPr>
        <w:t xml:space="preserve">    区级组织</w:t>
      </w:r>
      <w:bookmarkEnd w:id="26"/>
      <w:bookmarkEnd w:id="27"/>
    </w:p>
    <w:p>
      <w:pPr>
        <w:spacing w:before="120"/>
        <w:rPr>
          <w:lang w:val="en-US" w:eastAsia="zh-CN"/>
        </w:rPr>
      </w:pPr>
      <w:r>
        <w:rPr>
          <w:lang w:val="en-US"/>
        </w:rPr>
        <w:t>Chengtian Weiye (Ningbo) Chip Technology Co., Ltd activities include several domains that generate and have access to information of different classification levels.</w:t>
      </w:r>
    </w:p>
    <w:p>
      <w:pPr>
        <w:spacing w:before="120"/>
        <w:rPr>
          <w:rFonts w:cs="Arial"/>
          <w:color w:val="000000"/>
          <w:lang w:val="en-US" w:eastAsia="zh-CN"/>
        </w:rPr>
      </w:pPr>
      <w:r>
        <w:rPr>
          <w:rFonts w:hint="eastAsia" w:ascii="宋体" w:hAnsi="宋体" w:cs="宋体"/>
          <w:color w:val="000000"/>
          <w:lang w:val="en-US" w:eastAsia="zh-CN"/>
        </w:rPr>
        <w:t>澄天伟业（宁波）芯片技术有限</w:t>
      </w:r>
      <w:r>
        <w:rPr>
          <w:rFonts w:ascii="宋体" w:hAnsi="宋体" w:cs="宋体"/>
          <w:color w:val="000000"/>
          <w:lang w:val="en-US" w:eastAsia="zh-CN"/>
        </w:rPr>
        <w:t>公</w:t>
      </w:r>
      <w:r>
        <w:rPr>
          <w:rFonts w:hint="eastAsia" w:ascii="宋体" w:hAnsi="宋体" w:cs="宋体"/>
          <w:color w:val="000000"/>
          <w:lang w:val="en-US" w:eastAsia="zh-CN"/>
        </w:rPr>
        <w:t>司活动包括生成和获得不同分类级别</w:t>
      </w:r>
    </w:p>
    <w:p>
      <w:pPr>
        <w:pStyle w:val="5"/>
        <w:numPr>
          <w:ilvl w:val="3"/>
          <w:numId w:val="0"/>
        </w:numPr>
        <w:tabs>
          <w:tab w:val="left" w:pos="864"/>
        </w:tabs>
        <w:spacing w:before="120"/>
        <w:jc w:val="left"/>
        <w:rPr>
          <w:lang w:val="en-US"/>
        </w:rPr>
      </w:pPr>
      <w:r>
        <w:rPr>
          <w:rFonts w:hint="eastAsia"/>
          <w:lang w:val="en-US" w:eastAsia="zh-CN"/>
        </w:rPr>
        <w:t>2.1.1</w:t>
      </w:r>
      <w:r>
        <w:rPr>
          <w:lang w:val="en-US"/>
        </w:rPr>
        <w:t>Normal Zone (NZ)</w:t>
      </w:r>
      <w:r>
        <w:rPr>
          <w:rFonts w:hint="eastAsia"/>
          <w:lang w:val="en-US" w:eastAsia="zh-CN"/>
        </w:rPr>
        <w:t>正常区域</w:t>
      </w:r>
    </w:p>
    <w:p>
      <w:pPr>
        <w:spacing w:before="120"/>
        <w:rPr>
          <w:lang w:val="en-US" w:eastAsia="zh-CN"/>
        </w:rPr>
      </w:pPr>
      <w:r>
        <w:rPr>
          <w:lang w:val="en-US"/>
        </w:rPr>
        <w:t>Offices that do not host any form of production equipment or details of research or which are not used for development purposes is in Normal Zone.</w:t>
      </w:r>
    </w:p>
    <w:p>
      <w:pPr>
        <w:spacing w:before="120"/>
        <w:rPr>
          <w:rFonts w:cs="Arial"/>
          <w:color w:val="000000"/>
          <w:lang w:val="en-US" w:eastAsia="zh-CN"/>
        </w:rPr>
      </w:pPr>
      <w:r>
        <w:rPr>
          <w:rFonts w:ascii="宋体" w:hAnsi="宋体" w:cs="宋体"/>
          <w:color w:val="000000"/>
          <w:lang w:val="en-US" w:eastAsia="zh-CN"/>
        </w:rPr>
        <w:t>办事</w:t>
      </w:r>
      <w:r>
        <w:rPr>
          <w:rFonts w:hint="eastAsia" w:ascii="宋体" w:hAnsi="宋体" w:cs="宋体"/>
          <w:color w:val="000000"/>
          <w:lang w:val="en-US" w:eastAsia="zh-CN"/>
        </w:rPr>
        <w:t>处(办公室)，不承载任何形式的生产设备或研究的详细信息或不用于发展目的的是在正常区域中</w:t>
      </w:r>
      <w:r>
        <w:rPr>
          <w:rFonts w:ascii="宋体" w:hAnsi="宋体" w:cs="宋体"/>
          <w:color w:val="000000"/>
          <w:lang w:val="en-US" w:eastAsia="zh-CN"/>
        </w:rPr>
        <w:t>。</w:t>
      </w:r>
    </w:p>
    <w:p>
      <w:pPr>
        <w:spacing w:before="120"/>
        <w:rPr>
          <w:lang w:val="en-US" w:eastAsia="zh-CN"/>
        </w:rPr>
      </w:pPr>
      <w:r>
        <w:rPr>
          <w:lang w:val="en-US"/>
        </w:rPr>
        <w:t>The type of protection depends on what is to be held, the number of persons who will be using the office, who requires access to it and its location within the building.</w:t>
      </w:r>
    </w:p>
    <w:p>
      <w:pPr>
        <w:spacing w:before="120"/>
        <w:rPr>
          <w:rFonts w:cs="Arial"/>
          <w:color w:val="000000"/>
          <w:lang w:val="en-US" w:eastAsia="zh-CN"/>
        </w:rPr>
      </w:pPr>
      <w:r>
        <w:rPr>
          <w:rFonts w:hint="eastAsia" w:ascii="宋体" w:hAnsi="宋体" w:cs="宋体"/>
          <w:color w:val="000000"/>
          <w:lang w:val="en-US" w:eastAsia="zh-CN"/>
        </w:rPr>
        <w:t>保护类型取决于将发生的项目，将会使用办公室的人员数目，需要访问它或其地点的大楼内的人员数目</w:t>
      </w:r>
      <w:r>
        <w:rPr>
          <w:rFonts w:ascii="宋体" w:hAnsi="宋体" w:cs="宋体"/>
          <w:color w:val="000000"/>
          <w:lang w:val="en-US" w:eastAsia="zh-CN"/>
        </w:rPr>
        <w:t>。</w:t>
      </w:r>
    </w:p>
    <w:p>
      <w:pPr>
        <w:spacing w:before="120"/>
        <w:rPr>
          <w:lang w:val="en-US" w:eastAsia="zh-CN"/>
        </w:rPr>
      </w:pPr>
      <w:r>
        <w:rPr>
          <w:lang w:val="en-US"/>
        </w:rPr>
        <w:t>Normal Zone can be open spaces or separated closed areas with access control. According to the sensitivity of the handled information, separated areas are recommended for Headquarter, Human Resources, Legal and Finance departments.</w:t>
      </w:r>
    </w:p>
    <w:p>
      <w:pPr>
        <w:spacing w:before="120"/>
        <w:rPr>
          <w:rFonts w:ascii="宋体" w:hAnsi="宋体" w:cs="宋体"/>
          <w:color w:val="000000"/>
          <w:lang w:val="en-US" w:eastAsia="zh-CN"/>
        </w:rPr>
      </w:pPr>
      <w:r>
        <w:rPr>
          <w:rFonts w:hint="eastAsia" w:ascii="宋体" w:hAnsi="宋体" w:cs="宋体"/>
          <w:color w:val="000000"/>
          <w:lang w:val="en-US" w:eastAsia="zh-CN"/>
        </w:rPr>
        <w:t>正常区域可以是开放空间或需要访问控制的隔离的封闭区域。根据处理信息的敏感性，被分离的区域，建议为综合办公室、人力资源、法律和财务部门</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r>
        <w:rPr>
          <w:rFonts w:hint="eastAsia"/>
          <w:lang w:val="en-US" w:eastAsia="zh-CN"/>
        </w:rPr>
        <w:t>2.1.2</w:t>
      </w:r>
      <w:r>
        <w:rPr>
          <w:rFonts w:hint="eastAsia"/>
          <w:lang w:val="en-US" w:eastAsia="zh-CN"/>
        </w:rPr>
        <w:tab/>
      </w:r>
      <w:r>
        <w:rPr>
          <w:lang w:val="en-US"/>
        </w:rPr>
        <w:t>Security Zone (SZ)</w:t>
      </w:r>
      <w:r>
        <w:rPr>
          <w:rFonts w:hint="eastAsia"/>
          <w:lang w:val="en-US" w:eastAsia="zh-CN"/>
        </w:rPr>
        <w:t>　　安全区域</w:t>
      </w:r>
    </w:p>
    <w:p>
      <w:pPr>
        <w:spacing w:before="120"/>
        <w:rPr>
          <w:lang w:val="en-US" w:eastAsia="zh-CN"/>
        </w:rPr>
      </w:pPr>
      <w:r>
        <w:rPr>
          <w:lang w:val="en-US"/>
        </w:rPr>
        <w:t>Any entity dealing with «</w:t>
      </w:r>
      <w:r>
        <w:t xml:space="preserve"> </w:t>
      </w:r>
      <w:r>
        <w:rPr>
          <w:lang w:val="en-US"/>
        </w:rPr>
        <w:t>Chengtian Weiye (Ningbo) Chip Technology Co., Ltd</w:t>
      </w:r>
      <w:r>
        <w:rPr>
          <w:rFonts w:hint="eastAsia"/>
          <w:lang w:val="en-US" w:eastAsia="zh-CN"/>
        </w:rPr>
        <w:t xml:space="preserve"> </w:t>
      </w:r>
      <w:r>
        <w:rPr>
          <w:lang w:val="en-US"/>
        </w:rPr>
        <w:t>Restricted» or «</w:t>
      </w:r>
      <w:r>
        <w:t xml:space="preserve"> </w:t>
      </w:r>
      <w:r>
        <w:rPr>
          <w:lang w:val="en-US"/>
        </w:rPr>
        <w:t>Chengtian Weiye (Ningbo) Chip Technology Co., Ltd Confidential” documents has to be in Security Zone.</w:t>
      </w:r>
    </w:p>
    <w:p>
      <w:pPr>
        <w:spacing w:before="120"/>
        <w:rPr>
          <w:rFonts w:cs="Arial"/>
          <w:color w:val="000000"/>
          <w:lang w:val="en-US" w:eastAsia="zh-CN"/>
        </w:rPr>
      </w:pPr>
      <w:r>
        <w:rPr>
          <w:rFonts w:ascii="宋体" w:hAnsi="宋体" w:cs="宋体"/>
          <w:color w:val="000000"/>
          <w:lang w:val="en-US" w:eastAsia="zh-CN"/>
        </w:rPr>
        <w:t>任</w:t>
      </w:r>
      <w:r>
        <w:rPr>
          <w:rFonts w:hint="eastAsia" w:ascii="宋体" w:hAnsi="宋体" w:cs="宋体"/>
          <w:color w:val="000000"/>
          <w:lang w:val="en-US" w:eastAsia="zh-CN"/>
        </w:rPr>
        <w:t>何实体处理</w:t>
      </w:r>
      <w:r>
        <w:rPr>
          <w:rFonts w:eastAsia="Times New Roman" w:cs="Arial"/>
          <w:color w:val="000000"/>
          <w:lang w:val="en-US" w:eastAsia="zh-CN"/>
        </w:rPr>
        <w:t xml:space="preserve"> «</w:t>
      </w:r>
      <w:r>
        <w:rPr>
          <w:rFonts w:hint="eastAsia" w:ascii="宋体" w:hAnsi="宋体" w:cs="宋体"/>
          <w:color w:val="000000"/>
          <w:lang w:val="en-US" w:eastAsia="zh-CN"/>
        </w:rPr>
        <w:t>澄天伟业（宁波）芯片技术有限公司受限</w:t>
      </w:r>
      <w:r>
        <w:rPr>
          <w:rFonts w:eastAsia="Times New Roman" w:cs="Arial"/>
          <w:color w:val="000000"/>
          <w:lang w:val="en-US" w:eastAsia="zh-CN"/>
        </w:rPr>
        <w:t xml:space="preserve">» </w:t>
      </w:r>
      <w:r>
        <w:rPr>
          <w:rFonts w:hint="eastAsia" w:ascii="宋体" w:hAnsi="宋体" w:cs="宋体"/>
          <w:color w:val="000000"/>
          <w:lang w:val="en-US" w:eastAsia="zh-CN"/>
        </w:rPr>
        <w:t>或澄天伟业（宁波）芯片技术有限公司机密</w:t>
      </w:r>
      <w:r>
        <w:rPr>
          <w:rFonts w:eastAsia="Times New Roman" w:cs="Arial"/>
          <w:color w:val="000000"/>
          <w:lang w:val="en-US" w:eastAsia="zh-CN"/>
        </w:rPr>
        <w:t>"</w:t>
      </w:r>
      <w:r>
        <w:rPr>
          <w:rFonts w:hint="eastAsia" w:ascii="宋体" w:hAnsi="宋体" w:cs="宋体"/>
          <w:color w:val="000000"/>
          <w:lang w:val="en-US" w:eastAsia="zh-CN"/>
        </w:rPr>
        <w:t>的文件，必须在安全区域中</w:t>
      </w:r>
      <w:r>
        <w:rPr>
          <w:rFonts w:ascii="宋体" w:hAnsi="宋体" w:cs="宋体"/>
          <w:color w:val="000000"/>
          <w:lang w:val="en-US" w:eastAsia="zh-CN"/>
        </w:rPr>
        <w:t>。</w:t>
      </w:r>
    </w:p>
    <w:p>
      <w:pPr>
        <w:spacing w:before="120"/>
        <w:rPr>
          <w:lang w:val="en-US" w:eastAsia="zh-CN"/>
        </w:rPr>
      </w:pPr>
      <w:r>
        <w:rPr>
          <w:lang w:val="en-US"/>
        </w:rPr>
        <w:t>All production sites are classified as a Security Zone from their outer perimeter, inwards. This is regardless of the type of production being carried out.</w:t>
      </w:r>
    </w:p>
    <w:p>
      <w:pPr>
        <w:spacing w:before="120"/>
        <w:rPr>
          <w:rFonts w:cs="Arial"/>
          <w:color w:val="000000"/>
          <w:lang w:val="en-US" w:eastAsia="zh-CN"/>
        </w:rPr>
      </w:pPr>
      <w:r>
        <w:rPr>
          <w:rFonts w:hint="eastAsia" w:ascii="宋体" w:hAnsi="宋体" w:cs="宋体"/>
          <w:color w:val="000000"/>
          <w:lang w:val="en-US" w:eastAsia="zh-CN"/>
        </w:rPr>
        <w:t>所有生产基地被都列为从其外部外围向内的安全区。这与正在进行的生产类型无关</w:t>
      </w:r>
      <w:r>
        <w:rPr>
          <w:rFonts w:ascii="宋体" w:hAnsi="宋体" w:cs="宋体"/>
          <w:color w:val="000000"/>
          <w:lang w:val="en-US" w:eastAsia="zh-CN"/>
        </w:rPr>
        <w:t>。</w:t>
      </w:r>
    </w:p>
    <w:p>
      <w:pPr>
        <w:spacing w:before="120"/>
        <w:rPr>
          <w:lang w:val="en-US" w:eastAsia="zh-CN"/>
        </w:rPr>
      </w:pPr>
      <w:r>
        <w:rPr>
          <w:lang w:val="en-US"/>
        </w:rPr>
        <w:t>The least sensitive R&amp;D activities are also located in Security Zone.</w:t>
      </w:r>
    </w:p>
    <w:p>
      <w:pPr>
        <w:spacing w:before="120"/>
        <w:rPr>
          <w:rFonts w:ascii="宋体" w:hAnsi="宋体" w:cs="宋体"/>
          <w:color w:val="000000"/>
          <w:lang w:val="en-US" w:eastAsia="zh-CN"/>
        </w:rPr>
      </w:pPr>
      <w:r>
        <w:rPr>
          <w:rFonts w:hint="eastAsia" w:ascii="宋体" w:hAnsi="宋体" w:cs="宋体"/>
          <w:color w:val="000000"/>
          <w:lang w:val="en-US" w:eastAsia="zh-CN"/>
        </w:rPr>
        <w:t>最不敏感的</w:t>
      </w:r>
      <w:r>
        <w:rPr>
          <w:rFonts w:eastAsia="Times New Roman" w:cs="Arial"/>
          <w:color w:val="000000"/>
          <w:lang w:val="en-US" w:eastAsia="zh-CN"/>
        </w:rPr>
        <w:t xml:space="preserve"> R&amp;D </w:t>
      </w:r>
      <w:r>
        <w:rPr>
          <w:rFonts w:hint="eastAsia" w:ascii="宋体" w:hAnsi="宋体" w:cs="宋体"/>
          <w:color w:val="000000"/>
          <w:lang w:val="en-US" w:eastAsia="zh-CN"/>
        </w:rPr>
        <w:t>活动也都位于安全区</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r>
        <w:rPr>
          <w:rFonts w:hint="eastAsia"/>
          <w:lang w:val="en-US" w:eastAsia="zh-CN"/>
        </w:rPr>
        <w:t>2.1.3</w:t>
      </w:r>
      <w:r>
        <w:rPr>
          <w:rFonts w:hint="eastAsia"/>
          <w:lang w:val="en-US" w:eastAsia="zh-CN"/>
        </w:rPr>
        <w:tab/>
      </w:r>
      <w:r>
        <w:rPr>
          <w:lang w:val="en-US"/>
        </w:rPr>
        <w:t>High Security Zone (HSZ)</w:t>
      </w:r>
      <w:r>
        <w:rPr>
          <w:rFonts w:hint="eastAsia"/>
          <w:lang w:val="en-US" w:eastAsia="zh-CN"/>
        </w:rPr>
        <w:t>　　高安全区</w:t>
      </w:r>
    </w:p>
    <w:p>
      <w:pPr>
        <w:spacing w:before="120"/>
        <w:rPr>
          <w:lang w:val="en-US" w:eastAsia="zh-CN"/>
        </w:rPr>
      </w:pPr>
      <w:r>
        <w:rPr>
          <w:lang w:val="en-US"/>
        </w:rPr>
        <w:t>Any entity dealing with «</w:t>
      </w:r>
      <w:r>
        <w:t xml:space="preserve"> </w:t>
      </w:r>
      <w:r>
        <w:rPr>
          <w:lang w:val="en-US"/>
        </w:rPr>
        <w:t>Chengtian Weiye (Ningbo) Chip Technology Co., Ltd</w:t>
      </w:r>
      <w:r>
        <w:rPr>
          <w:rFonts w:hint="eastAsia"/>
          <w:lang w:val="en-US" w:eastAsia="zh-CN"/>
        </w:rPr>
        <w:t xml:space="preserve"> </w:t>
      </w:r>
      <w:r>
        <w:rPr>
          <w:lang w:val="en-US"/>
        </w:rPr>
        <w:t>Confidential» and «</w:t>
      </w:r>
      <w:r>
        <w:t xml:space="preserve"> </w:t>
      </w:r>
      <w:r>
        <w:rPr>
          <w:lang w:val="en-US"/>
        </w:rPr>
        <w:t>Chengtian Weiye (Ningbo) Chip Technology Co., Ltd</w:t>
      </w:r>
      <w:r>
        <w:rPr>
          <w:rFonts w:hint="eastAsia"/>
          <w:lang w:val="en-US" w:eastAsia="zh-CN"/>
        </w:rPr>
        <w:t xml:space="preserve"> </w:t>
      </w:r>
      <w:r>
        <w:rPr>
          <w:lang w:val="en-US"/>
        </w:rPr>
        <w:t>Secret» classification levels require being located in High Security Zone. This includes the following activities:</w:t>
      </w:r>
    </w:p>
    <w:p>
      <w:pPr>
        <w:spacing w:before="120"/>
        <w:rPr>
          <w:rFonts w:cs="Arial"/>
          <w:color w:val="000000"/>
          <w:lang w:val="en-US" w:eastAsia="zh-CN"/>
        </w:rPr>
      </w:pPr>
      <w:r>
        <w:rPr>
          <w:rFonts w:eastAsia="Times New Roman" w:cs="Arial"/>
          <w:color w:val="000000"/>
          <w:lang w:val="en-US" w:eastAsia="zh-CN"/>
        </w:rPr>
        <w:t>«</w:t>
      </w:r>
      <w:r>
        <w:rPr>
          <w:rFonts w:hint="eastAsia" w:ascii="宋体" w:hAnsi="宋体" w:cs="宋体"/>
          <w:color w:val="000000"/>
          <w:lang w:val="en-US" w:eastAsia="zh-CN"/>
        </w:rPr>
        <w:t>澄天伟业（宁波）芯片技术有限公司机密</w:t>
      </w:r>
      <w:r>
        <w:rPr>
          <w:rFonts w:eastAsia="Times New Roman" w:cs="Arial"/>
          <w:color w:val="000000"/>
          <w:lang w:val="en-US" w:eastAsia="zh-CN"/>
        </w:rPr>
        <w:t xml:space="preserve">» </w:t>
      </w:r>
      <w:r>
        <w:rPr>
          <w:rFonts w:hint="eastAsia" w:ascii="宋体" w:hAnsi="宋体" w:cs="宋体"/>
          <w:color w:val="000000"/>
          <w:lang w:val="en-US" w:eastAsia="zh-CN"/>
        </w:rPr>
        <w:t>和</w:t>
      </w:r>
      <w:r>
        <w:rPr>
          <w:rFonts w:eastAsia="Times New Roman" w:cs="Arial"/>
          <w:color w:val="000000"/>
          <w:lang w:val="en-US" w:eastAsia="zh-CN"/>
        </w:rPr>
        <w:t xml:space="preserve"> «</w:t>
      </w:r>
      <w:r>
        <w:rPr>
          <w:rFonts w:hint="eastAsia" w:ascii="宋体" w:hAnsi="宋体" w:cs="宋体"/>
          <w:color w:val="000000"/>
          <w:lang w:val="en-US" w:eastAsia="zh-CN"/>
        </w:rPr>
        <w:t>澄天伟业（宁波）芯片技术有限公司秘密</w:t>
      </w:r>
      <w:r>
        <w:rPr>
          <w:rFonts w:eastAsia="Times New Roman" w:cs="Arial"/>
          <w:color w:val="000000"/>
          <w:lang w:val="en-US" w:eastAsia="zh-CN"/>
        </w:rPr>
        <w:t xml:space="preserve">» </w:t>
      </w:r>
      <w:r>
        <w:rPr>
          <w:rFonts w:hint="eastAsia" w:ascii="宋体" w:hAnsi="宋体" w:cs="宋体"/>
          <w:color w:val="000000"/>
          <w:lang w:val="en-US" w:eastAsia="zh-CN"/>
        </w:rPr>
        <w:t>分类的任何实体处理文件要求在位于高安全区域内。这包括下列活动</w:t>
      </w:r>
      <w:r>
        <w:rPr>
          <w:rFonts w:ascii="宋体" w:hAnsi="宋体" w:cs="宋体"/>
          <w:color w:val="000000"/>
          <w:lang w:val="en-US" w:eastAsia="zh-CN"/>
        </w:rPr>
        <w:t>：</w:t>
      </w:r>
    </w:p>
    <w:p>
      <w:pPr>
        <w:numPr>
          <w:ilvl w:val="0"/>
          <w:numId w:val="8"/>
        </w:numPr>
        <w:spacing w:before="120"/>
        <w:rPr>
          <w:lang w:val="en-US"/>
        </w:rPr>
      </w:pPr>
      <w:r>
        <w:rPr>
          <w:lang w:val="en-US"/>
        </w:rPr>
        <w:t>Within a production site, any area involved in the manufacturing or the personalization of cards.</w:t>
      </w:r>
    </w:p>
    <w:p>
      <w:pPr>
        <w:spacing w:before="120"/>
        <w:ind w:left="720"/>
        <w:rPr>
          <w:lang w:val="en-US" w:eastAsia="zh-CN"/>
        </w:rPr>
      </w:pPr>
      <w:r>
        <w:rPr>
          <w:rFonts w:hint="eastAsia" w:ascii="宋体" w:hAnsi="宋体" w:cs="宋体"/>
          <w:color w:val="000000"/>
          <w:lang w:val="en-US" w:eastAsia="zh-CN"/>
        </w:rPr>
        <w:t>在生产现场，参与卡的制造或个性化设置的任何区域</w:t>
      </w:r>
      <w:r>
        <w:rPr>
          <w:rFonts w:ascii="宋体" w:hAnsi="宋体" w:cs="宋体"/>
          <w:color w:val="000000"/>
          <w:lang w:val="en-US" w:eastAsia="zh-CN"/>
        </w:rPr>
        <w:t>。</w:t>
      </w:r>
    </w:p>
    <w:p>
      <w:pPr>
        <w:numPr>
          <w:ilvl w:val="0"/>
          <w:numId w:val="8"/>
        </w:numPr>
        <w:spacing w:before="120"/>
        <w:rPr>
          <w:lang w:val="en-US"/>
        </w:rPr>
      </w:pPr>
      <w:r>
        <w:rPr>
          <w:lang w:val="en-US"/>
        </w:rPr>
        <w:t>Vaults used for storing banking cards or security materials used in their production</w:t>
      </w:r>
    </w:p>
    <w:p>
      <w:pPr>
        <w:spacing w:before="120"/>
        <w:ind w:left="720"/>
        <w:rPr>
          <w:lang w:val="en-US" w:eastAsia="zh-CN"/>
        </w:rPr>
      </w:pPr>
      <w:r>
        <w:rPr>
          <w:rFonts w:hint="eastAsia" w:ascii="宋体" w:hAnsi="宋体" w:cs="宋体"/>
          <w:color w:val="000000"/>
          <w:lang w:val="en-US" w:eastAsia="zh-CN"/>
        </w:rPr>
        <w:t>用于存储GSM卡或用于其生产的安全材</w:t>
      </w:r>
      <w:r>
        <w:rPr>
          <w:rFonts w:ascii="宋体" w:hAnsi="宋体" w:cs="宋体"/>
          <w:color w:val="000000"/>
          <w:lang w:val="en-US" w:eastAsia="zh-CN"/>
        </w:rPr>
        <w:t>料</w:t>
      </w:r>
      <w:r>
        <w:rPr>
          <w:rFonts w:hint="eastAsia" w:ascii="宋体" w:hAnsi="宋体" w:cs="宋体"/>
          <w:color w:val="000000"/>
          <w:lang w:val="en-US" w:eastAsia="zh-CN"/>
        </w:rPr>
        <w:t>的仓库</w:t>
      </w:r>
    </w:p>
    <w:p>
      <w:pPr>
        <w:numPr>
          <w:ilvl w:val="0"/>
          <w:numId w:val="8"/>
        </w:numPr>
        <w:spacing w:before="120"/>
        <w:rPr>
          <w:lang w:val="en-US"/>
        </w:rPr>
      </w:pPr>
      <w:r>
        <w:rPr>
          <w:lang w:val="en-US"/>
        </w:rPr>
        <w:t>Dispatch areas handling security dispatches; security control rooms</w:t>
      </w:r>
    </w:p>
    <w:p>
      <w:pPr>
        <w:spacing w:before="120"/>
        <w:ind w:left="720"/>
        <w:rPr>
          <w:lang w:val="en-US" w:eastAsia="zh-CN"/>
        </w:rPr>
      </w:pPr>
      <w:r>
        <w:rPr>
          <w:rFonts w:hint="eastAsia" w:ascii="宋体" w:hAnsi="宋体" w:cs="宋体"/>
          <w:color w:val="000000"/>
          <w:lang w:val="en-US" w:eastAsia="zh-CN"/>
        </w:rPr>
        <w:t>处理安全派单的调度领域；安全控制</w:t>
      </w:r>
      <w:r>
        <w:rPr>
          <w:rFonts w:ascii="宋体" w:hAnsi="宋体" w:cs="宋体"/>
          <w:color w:val="000000"/>
          <w:lang w:val="en-US" w:eastAsia="zh-CN"/>
        </w:rPr>
        <w:t>室</w:t>
      </w:r>
    </w:p>
    <w:p>
      <w:pPr>
        <w:numPr>
          <w:ilvl w:val="0"/>
          <w:numId w:val="8"/>
        </w:numPr>
        <w:spacing w:before="120"/>
        <w:rPr>
          <w:lang w:val="en-US"/>
        </w:rPr>
      </w:pPr>
      <w:r>
        <w:rPr>
          <w:lang w:val="en-US"/>
        </w:rPr>
        <w:t>Research and Development areas, according to their specific activity</w:t>
      </w:r>
    </w:p>
    <w:p>
      <w:pPr>
        <w:spacing w:before="120"/>
        <w:ind w:left="720"/>
        <w:rPr>
          <w:lang w:val="en-US" w:eastAsia="zh-CN"/>
        </w:rPr>
      </w:pPr>
      <w:r>
        <w:rPr>
          <w:rFonts w:hint="eastAsia" w:ascii="宋体" w:hAnsi="宋体" w:cs="宋体"/>
          <w:color w:val="000000"/>
          <w:lang w:val="en-US" w:eastAsia="zh-CN"/>
        </w:rPr>
        <w:t>研究和发展领域，根据他们的具体活</w:t>
      </w:r>
      <w:r>
        <w:rPr>
          <w:rFonts w:ascii="宋体" w:hAnsi="宋体" w:cs="宋体"/>
          <w:color w:val="000000"/>
          <w:lang w:val="en-US" w:eastAsia="zh-CN"/>
        </w:rPr>
        <w:t>动</w:t>
      </w:r>
    </w:p>
    <w:p>
      <w:pPr>
        <w:numPr>
          <w:ilvl w:val="0"/>
          <w:numId w:val="8"/>
        </w:numPr>
        <w:spacing w:before="120"/>
        <w:rPr>
          <w:lang w:val="en-US"/>
        </w:rPr>
      </w:pPr>
      <w:r>
        <w:rPr>
          <w:lang w:val="en-US"/>
        </w:rPr>
        <w:t>Any other room that the Site Security Manager decides to classify in HSZ.</w:t>
      </w:r>
    </w:p>
    <w:p>
      <w:pPr>
        <w:spacing w:before="120"/>
        <w:ind w:left="720"/>
        <w:rPr>
          <w:lang w:val="en-US" w:eastAsia="zh-CN"/>
        </w:rPr>
      </w:pPr>
      <w:r>
        <w:rPr>
          <w:rFonts w:hint="eastAsia" w:ascii="宋体" w:hAnsi="宋体" w:cs="宋体"/>
          <w:color w:val="000000"/>
          <w:lang w:val="en-US" w:eastAsia="zh-CN"/>
        </w:rPr>
        <w:t>工厂安全经理决定分配在</w:t>
      </w:r>
      <w:r>
        <w:rPr>
          <w:rFonts w:eastAsia="Times New Roman" w:cs="Arial"/>
          <w:color w:val="000000"/>
          <w:lang w:val="en-US" w:eastAsia="zh-CN"/>
        </w:rPr>
        <w:t xml:space="preserve"> HSZ</w:t>
      </w:r>
      <w:r>
        <w:rPr>
          <w:rFonts w:hint="eastAsia" w:ascii="宋体" w:hAnsi="宋体" w:cs="宋体"/>
          <w:color w:val="000000"/>
          <w:lang w:val="en-US" w:eastAsia="zh-CN"/>
        </w:rPr>
        <w:t>的任何其他房间</w:t>
      </w:r>
      <w:r>
        <w:rPr>
          <w:rFonts w:ascii="宋体" w:hAnsi="宋体" w:cs="宋体"/>
          <w:color w:val="000000"/>
          <w:lang w:val="en-US" w:eastAsia="zh-CN"/>
        </w:rPr>
        <w:t>。</w:t>
      </w:r>
    </w:p>
    <w:p>
      <w:pPr>
        <w:spacing w:before="120"/>
        <w:rPr>
          <w:lang w:val="en-US" w:eastAsia="zh-CN"/>
        </w:rPr>
      </w:pPr>
      <w:r>
        <w:rPr>
          <w:lang w:val="en-US"/>
        </w:rPr>
        <w:t>The Security Management Group must be consulted for the implementation of security features in HSZ.</w:t>
      </w:r>
    </w:p>
    <w:p>
      <w:pPr>
        <w:spacing w:before="120"/>
        <w:rPr>
          <w:rFonts w:cs="Arial"/>
          <w:color w:val="000000"/>
          <w:lang w:val="en-US" w:eastAsia="zh-CN"/>
        </w:rPr>
      </w:pPr>
      <w:r>
        <w:rPr>
          <w:rFonts w:eastAsia="Times New Roman" w:cs="Arial"/>
          <w:color w:val="000000"/>
          <w:lang w:val="en-US" w:eastAsia="zh-CN"/>
        </w:rPr>
        <w:t xml:space="preserve">HSZ </w:t>
      </w:r>
      <w:r>
        <w:rPr>
          <w:rFonts w:hint="eastAsia" w:ascii="宋体" w:hAnsi="宋体" w:cs="宋体"/>
          <w:color w:val="000000"/>
          <w:lang w:val="en-US" w:eastAsia="zh-CN"/>
        </w:rPr>
        <w:t>中安全功能的实现必须咨询安全管理小组</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28" w:name="_Toc148776253"/>
      <w:bookmarkStart w:id="29" w:name="_Toc369680845"/>
      <w:bookmarkStart w:id="30" w:name="_Toc369681197"/>
      <w:r>
        <w:rPr>
          <w:rFonts w:hint="eastAsia"/>
          <w:lang w:val="en-US" w:eastAsia="zh-CN"/>
        </w:rPr>
        <w:t>2.1.4</w:t>
      </w:r>
      <w:r>
        <w:rPr>
          <w:rFonts w:hint="eastAsia"/>
          <w:lang w:val="en-US" w:eastAsia="zh-CN"/>
        </w:rPr>
        <w:tab/>
      </w:r>
      <w:r>
        <w:rPr>
          <w:lang w:val="en-US"/>
        </w:rPr>
        <w:t>Outside Chengtian Weiye (Ningbo) Chip Technology Co., Ltd Premises</w:t>
      </w:r>
      <w:bookmarkEnd w:id="28"/>
      <w:r>
        <w:rPr>
          <w:rFonts w:hint="eastAsia"/>
          <w:lang w:val="en-US" w:eastAsia="zh-CN"/>
        </w:rPr>
        <w:t>　　澄天伟业（宁波）芯片技术有限公司外部</w:t>
      </w:r>
      <w:bookmarkEnd w:id="29"/>
      <w:bookmarkEnd w:id="30"/>
    </w:p>
    <w:p>
      <w:pPr>
        <w:spacing w:before="120"/>
        <w:rPr>
          <w:lang w:val="en-US" w:eastAsia="zh-CN"/>
        </w:rPr>
      </w:pPr>
      <w:r>
        <w:rPr>
          <w:lang w:val="en-US"/>
        </w:rPr>
        <w:t xml:space="preserve">Some activities, like product demonstration, product customization are frequently performed outside the company premises. </w:t>
      </w:r>
    </w:p>
    <w:p>
      <w:pPr>
        <w:spacing w:before="120"/>
        <w:rPr>
          <w:rFonts w:cs="Arial"/>
          <w:color w:val="000000"/>
          <w:lang w:val="en-US" w:eastAsia="zh-CN"/>
        </w:rPr>
      </w:pPr>
      <w:r>
        <w:rPr>
          <w:rFonts w:hint="eastAsia" w:ascii="宋体" w:hAnsi="宋体" w:cs="宋体"/>
          <w:color w:val="000000"/>
          <w:lang w:val="en-US" w:eastAsia="zh-CN"/>
        </w:rPr>
        <w:t>一些活动，如产品演示、产品定制应经常在公司外进行</w:t>
      </w:r>
      <w:r>
        <w:rPr>
          <w:rFonts w:ascii="宋体" w:hAnsi="宋体" w:cs="宋体"/>
          <w:color w:val="000000"/>
          <w:lang w:val="en-US" w:eastAsia="zh-CN"/>
        </w:rPr>
        <w:t>。</w:t>
      </w:r>
    </w:p>
    <w:p>
      <w:pPr>
        <w:spacing w:before="120"/>
        <w:rPr>
          <w:lang w:val="en-US" w:eastAsia="zh-CN"/>
        </w:rPr>
      </w:pPr>
      <w:r>
        <w:rPr>
          <w:lang w:val="en-US"/>
        </w:rPr>
        <w:t>Some others like tele-working, access to e-mail or Chengtian Weiye (Ningbo) Chip Technology Co., Ltd</w:t>
      </w:r>
      <w:r>
        <w:rPr>
          <w:rFonts w:hint="eastAsia"/>
          <w:lang w:val="en-US" w:eastAsia="zh-CN"/>
        </w:rPr>
        <w:t xml:space="preserve"> </w:t>
      </w:r>
      <w:r>
        <w:rPr>
          <w:lang w:val="en-US"/>
        </w:rPr>
        <w:t>intranet can also occasionally take place outside normal working environment.</w:t>
      </w:r>
    </w:p>
    <w:p>
      <w:pPr>
        <w:spacing w:before="120"/>
        <w:rPr>
          <w:rFonts w:cs="Arial"/>
          <w:color w:val="000000"/>
          <w:lang w:val="en-US" w:eastAsia="zh-CN"/>
        </w:rPr>
      </w:pPr>
      <w:r>
        <w:rPr>
          <w:rFonts w:hint="eastAsia" w:ascii="宋体" w:hAnsi="宋体" w:cs="宋体"/>
          <w:color w:val="000000"/>
          <w:lang w:val="en-US" w:eastAsia="zh-CN"/>
        </w:rPr>
        <w:t>其他一些活动如远程工作，访问电子邮件或澄天伟业（宁波）芯片技术有限公司</w:t>
      </w:r>
      <w:r>
        <w:rPr>
          <w:rFonts w:hint="eastAsia" w:cs="Arial"/>
          <w:color w:val="000000"/>
          <w:lang w:val="en-US" w:eastAsia="zh-CN"/>
        </w:rPr>
        <w:t>内网</w:t>
      </w:r>
      <w:r>
        <w:rPr>
          <w:rFonts w:hint="eastAsia" w:ascii="宋体" w:hAnsi="宋体" w:cs="宋体"/>
          <w:color w:val="000000"/>
          <w:lang w:val="en-US" w:eastAsia="zh-CN"/>
        </w:rPr>
        <w:t>偶尔也可以在正常工作环境以外的地方实现</w:t>
      </w:r>
      <w:r>
        <w:rPr>
          <w:rFonts w:ascii="宋体" w:hAnsi="宋体" w:cs="宋体"/>
          <w:color w:val="000000"/>
          <w:lang w:val="en-US" w:eastAsia="zh-CN"/>
        </w:rPr>
        <w:t>。</w:t>
      </w:r>
    </w:p>
    <w:p>
      <w:pPr>
        <w:spacing w:before="120"/>
        <w:rPr>
          <w:lang w:val="en-US" w:eastAsia="zh-CN"/>
        </w:rPr>
      </w:pPr>
      <w:r>
        <w:rPr>
          <w:lang w:val="en-US"/>
        </w:rPr>
        <w:t>These activities must be restricted depending on the classification level of the information they require to be performed, and the type of environment:</w:t>
      </w:r>
    </w:p>
    <w:p>
      <w:pPr>
        <w:spacing w:before="120"/>
        <w:rPr>
          <w:rFonts w:cs="Arial"/>
          <w:color w:val="000000"/>
          <w:lang w:val="en-US" w:eastAsia="zh-CN"/>
        </w:rPr>
      </w:pPr>
      <w:r>
        <w:rPr>
          <w:rFonts w:hint="eastAsia" w:ascii="宋体" w:hAnsi="宋体" w:cs="宋体"/>
          <w:color w:val="000000"/>
          <w:lang w:val="en-US" w:eastAsia="zh-CN"/>
        </w:rPr>
        <w:t>这些活动必须根据它们需要执行的保密级别和环境类型的不同加以限制</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r>
        <w:rPr>
          <w:rFonts w:hint="eastAsia"/>
          <w:lang w:val="en-US" w:eastAsia="zh-CN"/>
        </w:rPr>
        <w:t>2.1.5</w:t>
      </w:r>
      <w:r>
        <w:rPr>
          <w:rFonts w:hint="eastAsia"/>
          <w:lang w:val="en-US" w:eastAsia="zh-CN"/>
        </w:rPr>
        <w:tab/>
      </w:r>
      <w:r>
        <w:rPr>
          <w:lang w:val="en-US"/>
        </w:rPr>
        <w:t>Public Zone (PZ)</w:t>
      </w:r>
      <w:r>
        <w:rPr>
          <w:rFonts w:hint="eastAsia"/>
          <w:lang w:val="en-US" w:eastAsia="zh-CN"/>
        </w:rPr>
        <w:t>　　公共区域</w:t>
      </w:r>
    </w:p>
    <w:p>
      <w:pPr>
        <w:spacing w:before="120"/>
        <w:rPr>
          <w:lang w:val="en-US" w:eastAsia="zh-CN"/>
        </w:rPr>
      </w:pPr>
      <w:r>
        <w:rPr>
          <w:lang w:val="en-US"/>
        </w:rPr>
        <w:t>A Public Zone is any location where no control is possible, such as airports, planes or trains.</w:t>
      </w:r>
    </w:p>
    <w:p>
      <w:pPr>
        <w:spacing w:before="120"/>
        <w:rPr>
          <w:rFonts w:cs="Arial"/>
          <w:color w:val="000000"/>
          <w:lang w:val="en-US" w:eastAsia="zh-CN"/>
        </w:rPr>
      </w:pPr>
      <w:r>
        <w:rPr>
          <w:rFonts w:hint="eastAsia" w:ascii="宋体" w:hAnsi="宋体" w:cs="宋体"/>
          <w:color w:val="000000"/>
          <w:lang w:val="en-US" w:eastAsia="zh-CN"/>
        </w:rPr>
        <w:t>公共区域是不受控制的例如机场、火车站等任何地点</w:t>
      </w:r>
      <w:r>
        <w:rPr>
          <w:rFonts w:ascii="宋体" w:hAnsi="宋体" w:cs="宋体"/>
          <w:color w:val="000000"/>
          <w:lang w:val="en-US" w:eastAsia="zh-CN"/>
        </w:rPr>
        <w:t>。</w:t>
      </w:r>
    </w:p>
    <w:p>
      <w:pPr>
        <w:spacing w:before="120"/>
        <w:rPr>
          <w:lang w:val="en-US" w:eastAsia="zh-CN"/>
        </w:rPr>
      </w:pPr>
      <w:r>
        <w:rPr>
          <w:lang w:val="en-US"/>
        </w:rPr>
        <w:t>In such potentially hostile environment, only “Sha</w:t>
      </w:r>
      <w:r>
        <w:t xml:space="preserve"> </w:t>
      </w:r>
      <w:r>
        <w:rPr>
          <w:lang w:val="en-US"/>
        </w:rPr>
        <w:t>Chengtian Weiye (Ningbo) Chip Technology Co., Ltd Public” or “Chengtian Weiye (Ningbo) Chip Technology Co., Ltd private” information may be handled. No sensitive information shall be deciphered or processed.</w:t>
      </w:r>
    </w:p>
    <w:p>
      <w:pPr>
        <w:spacing w:before="120"/>
        <w:rPr>
          <w:rFonts w:cs="Arial"/>
          <w:color w:val="000000"/>
          <w:lang w:val="en-US" w:eastAsia="zh-CN"/>
        </w:rPr>
      </w:pPr>
      <w:r>
        <w:rPr>
          <w:rFonts w:hint="eastAsia" w:ascii="宋体" w:hAnsi="宋体" w:cs="宋体"/>
          <w:color w:val="000000"/>
          <w:lang w:val="en-US" w:eastAsia="zh-CN"/>
        </w:rPr>
        <w:t>在这种潜在敌对的环境中，只有</w:t>
      </w:r>
      <w:r>
        <w:rPr>
          <w:rFonts w:eastAsia="Times New Roman" w:cs="Arial"/>
          <w:color w:val="000000"/>
          <w:lang w:val="en-US" w:eastAsia="zh-CN"/>
        </w:rPr>
        <w:t>"</w:t>
      </w:r>
      <w:r>
        <w:rPr>
          <w:rFonts w:hint="eastAsia" w:ascii="宋体" w:hAnsi="宋体" w:cs="宋体"/>
          <w:color w:val="000000"/>
          <w:lang w:val="en-US" w:eastAsia="zh-CN"/>
        </w:rPr>
        <w:t>澄天伟业（宁波）芯片技术有限公司公开</w:t>
      </w:r>
      <w:r>
        <w:rPr>
          <w:rFonts w:eastAsia="Times New Roman" w:cs="Arial"/>
          <w:color w:val="000000"/>
          <w:lang w:val="en-US" w:eastAsia="zh-CN"/>
        </w:rPr>
        <w:t>"</w:t>
      </w:r>
      <w:r>
        <w:rPr>
          <w:rFonts w:hint="eastAsia" w:ascii="宋体" w:hAnsi="宋体" w:cs="宋体"/>
          <w:color w:val="000000"/>
          <w:lang w:val="en-US" w:eastAsia="zh-CN"/>
        </w:rPr>
        <w:t>或</w:t>
      </w:r>
      <w:r>
        <w:rPr>
          <w:rFonts w:eastAsia="Times New Roman" w:cs="Arial"/>
          <w:color w:val="000000"/>
          <w:lang w:val="en-US" w:eastAsia="zh-CN"/>
        </w:rPr>
        <w:t>"</w:t>
      </w:r>
      <w:r>
        <w:rPr>
          <w:rFonts w:hint="eastAsia" w:ascii="宋体" w:hAnsi="宋体" w:cs="宋体"/>
          <w:color w:val="000000"/>
          <w:lang w:val="en-US" w:eastAsia="zh-CN"/>
        </w:rPr>
        <w:t>澄天伟业（宁波）芯片技术有限公司私人</w:t>
      </w:r>
      <w:r>
        <w:rPr>
          <w:rFonts w:eastAsia="Times New Roman" w:cs="Arial"/>
          <w:color w:val="000000"/>
          <w:lang w:val="en-US" w:eastAsia="zh-CN"/>
        </w:rPr>
        <w:t>"</w:t>
      </w:r>
      <w:r>
        <w:rPr>
          <w:rFonts w:hint="eastAsia" w:ascii="宋体" w:hAnsi="宋体" w:cs="宋体"/>
          <w:color w:val="000000"/>
          <w:lang w:val="en-US" w:eastAsia="zh-CN"/>
        </w:rPr>
        <w:t>信息可作处理。不能处理或破译任何敏感信息</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r>
        <w:rPr>
          <w:rFonts w:hint="eastAsia"/>
          <w:lang w:val="en-US" w:eastAsia="zh-CN"/>
        </w:rPr>
        <w:t>2.1.6</w:t>
      </w:r>
      <w:r>
        <w:rPr>
          <w:rFonts w:hint="eastAsia"/>
          <w:lang w:val="en-US" w:eastAsia="zh-CN"/>
        </w:rPr>
        <w:tab/>
      </w:r>
      <w:r>
        <w:rPr>
          <w:lang w:val="en-US"/>
        </w:rPr>
        <w:t>External Zone (EZ)</w:t>
      </w:r>
      <w:r>
        <w:rPr>
          <w:rFonts w:hint="eastAsia"/>
          <w:lang w:val="en-US" w:eastAsia="zh-CN"/>
        </w:rPr>
        <w:t>　　外部区域</w:t>
      </w:r>
    </w:p>
    <w:p>
      <w:pPr>
        <w:spacing w:before="120"/>
        <w:rPr>
          <w:lang w:val="en-US" w:eastAsia="zh-CN"/>
        </w:rPr>
      </w:pPr>
      <w:r>
        <w:rPr>
          <w:lang w:val="en-US"/>
        </w:rPr>
        <w:t>An External Zone is any location outside Chengtian Weiye (Ningbo) Chip Technology Co., Ltd</w:t>
      </w:r>
      <w:r>
        <w:rPr>
          <w:rFonts w:hint="eastAsia"/>
          <w:lang w:val="en-US" w:eastAsia="zh-CN"/>
        </w:rPr>
        <w:t xml:space="preserve"> </w:t>
      </w:r>
      <w:r>
        <w:rPr>
          <w:lang w:val="en-US"/>
        </w:rPr>
        <w:t>premises where basic controls are possible, like hotel rooms, customer premises, or Chengtian Weiye (Ningbo) Chip Technology Co., Ltdemployee’s home.</w:t>
      </w:r>
    </w:p>
    <w:p>
      <w:pPr>
        <w:spacing w:before="120"/>
        <w:rPr>
          <w:rFonts w:cs="Arial"/>
          <w:color w:val="000000"/>
          <w:lang w:val="en-US" w:eastAsia="zh-CN"/>
        </w:rPr>
      </w:pPr>
      <w:r>
        <w:rPr>
          <w:rFonts w:hint="eastAsia" w:ascii="宋体" w:hAnsi="宋体" w:cs="宋体"/>
          <w:color w:val="000000"/>
          <w:lang w:val="en-US" w:eastAsia="zh-CN"/>
        </w:rPr>
        <w:t>外部区域是像酒店客房、客户处所或澄天伟业（宁波）芯片技术有限公司员工之家等澄天伟业（宁波）芯片技术有限公司处所以外的任何位置</w:t>
      </w:r>
      <w:r>
        <w:rPr>
          <w:rFonts w:ascii="宋体" w:hAnsi="宋体" w:cs="宋体"/>
          <w:color w:val="000000"/>
          <w:lang w:val="en-US" w:eastAsia="zh-CN"/>
        </w:rPr>
        <w:t>。</w:t>
      </w:r>
    </w:p>
    <w:p>
      <w:pPr>
        <w:numPr>
          <w:ins w:id="0" w:author="Axalto" w:date="2006-02-06T10:33:00Z"/>
        </w:numPr>
        <w:spacing w:before="120"/>
        <w:rPr>
          <w:lang w:val="en-US" w:eastAsia="zh-CN"/>
        </w:rPr>
      </w:pPr>
      <w:r>
        <w:rPr>
          <w:lang w:val="en-US"/>
        </w:rPr>
        <w:t>In such context, information up to “Chengtian Weiye (Ningbo) Chip Technology Co., Ltd confidential” may be handled with restriction. For example confidential e-mails received after connection to Chengtian Weiye (Ningbo) Chip Technology Co., Ltd</w:t>
      </w:r>
      <w:r>
        <w:rPr>
          <w:rFonts w:hint="eastAsia"/>
          <w:lang w:val="en-US" w:eastAsia="zh-CN"/>
        </w:rPr>
        <w:t xml:space="preserve"> </w:t>
      </w:r>
      <w:r>
        <w:rPr>
          <w:lang w:val="en-US"/>
        </w:rPr>
        <w:t>network via to VPN can be deciphered for reading, but they have to be re-enciphered immediately after usage.</w:t>
      </w:r>
    </w:p>
    <w:p>
      <w:pPr>
        <w:spacing w:before="120"/>
        <w:rPr>
          <w:rFonts w:cs="Arial"/>
          <w:color w:val="000000"/>
          <w:lang w:val="en-US" w:eastAsia="zh-CN"/>
        </w:rPr>
      </w:pPr>
      <w:r>
        <w:rPr>
          <w:rFonts w:hint="eastAsia" w:ascii="宋体" w:hAnsi="宋体" w:cs="宋体"/>
          <w:color w:val="000000"/>
          <w:lang w:val="en-US" w:eastAsia="zh-CN"/>
        </w:rPr>
        <w:t>在这种背景下，</w:t>
      </w:r>
      <w:r>
        <w:rPr>
          <w:rFonts w:eastAsia="Times New Roman" w:cs="Arial"/>
          <w:color w:val="000000"/>
          <w:lang w:val="en-US" w:eastAsia="zh-CN"/>
        </w:rPr>
        <w:t>"</w:t>
      </w:r>
      <w:r>
        <w:rPr>
          <w:rFonts w:hint="eastAsia" w:ascii="宋体" w:hAnsi="宋体" w:cs="宋体"/>
          <w:color w:val="000000"/>
          <w:lang w:val="en-US" w:eastAsia="zh-CN"/>
        </w:rPr>
        <w:t>澄天伟业（宁波）芯片技术有限公司机密</w:t>
      </w:r>
      <w:r>
        <w:rPr>
          <w:rFonts w:eastAsia="Times New Roman" w:cs="Arial"/>
          <w:color w:val="000000"/>
          <w:lang w:val="en-US" w:eastAsia="zh-CN"/>
        </w:rPr>
        <w:t>"</w:t>
      </w:r>
      <w:r>
        <w:rPr>
          <w:rFonts w:hint="eastAsia" w:ascii="宋体" w:hAnsi="宋体" w:cs="宋体"/>
          <w:color w:val="000000"/>
          <w:lang w:val="en-US" w:eastAsia="zh-CN"/>
        </w:rPr>
        <w:t>的信息处理方式可能有限制。例如机密邮件到澄天伟业（宁波）芯片技术有限公司网络后通过对</w:t>
      </w:r>
      <w:r>
        <w:rPr>
          <w:rFonts w:eastAsia="Times New Roman" w:cs="Arial"/>
          <w:color w:val="000000"/>
          <w:lang w:val="en-US" w:eastAsia="zh-CN"/>
        </w:rPr>
        <w:t xml:space="preserve"> VPN </w:t>
      </w:r>
      <w:r>
        <w:rPr>
          <w:rFonts w:hint="eastAsia" w:ascii="宋体" w:hAnsi="宋体" w:cs="宋体"/>
          <w:color w:val="000000"/>
          <w:lang w:val="en-US" w:eastAsia="zh-CN"/>
        </w:rPr>
        <w:t>连接可以解密进行读取，但他们必须在使用后立即加密</w:t>
      </w:r>
      <w:r>
        <w:rPr>
          <w:rFonts w:ascii="宋体" w:hAnsi="宋体" w:cs="宋体"/>
          <w:color w:val="000000"/>
          <w:lang w:val="en-US" w:eastAsia="zh-CN"/>
        </w:rPr>
        <w:t>。</w:t>
      </w:r>
    </w:p>
    <w:p>
      <w:pPr>
        <w:spacing w:before="120"/>
        <w:rPr>
          <w:lang w:val="en-US" w:eastAsia="zh-CN"/>
        </w:rPr>
      </w:pPr>
      <w:r>
        <w:rPr>
          <w:lang w:val="en-US"/>
        </w:rPr>
        <w:t>For further details about the way to manage Chengtian Weiye (Ningbo) Chip Technology Co., Ltd. asset and information outside a Chengtian Weiye (Ningbo) Chip Technology Co., Ltd</w:t>
      </w:r>
      <w:r>
        <w:rPr>
          <w:rFonts w:hint="eastAsia"/>
          <w:lang w:val="en-US" w:eastAsia="zh-CN"/>
        </w:rPr>
        <w:t xml:space="preserve"> </w:t>
      </w:r>
      <w:r>
        <w:rPr>
          <w:lang w:val="en-US"/>
        </w:rPr>
        <w:t>environment refer to the procedure about “Nomadism”</w:t>
      </w:r>
      <w:r>
        <w:rPr>
          <w:color w:val="FF0000"/>
          <w:lang w:val="en-US"/>
        </w:rPr>
        <w:t>.</w:t>
      </w:r>
    </w:p>
    <w:p>
      <w:pPr>
        <w:spacing w:before="120"/>
        <w:rPr>
          <w:lang w:eastAsia="zh-CN"/>
        </w:rPr>
      </w:pPr>
      <w:r>
        <w:rPr>
          <w:rFonts w:hint="eastAsia" w:ascii="宋体" w:hAnsi="宋体" w:cs="宋体"/>
          <w:color w:val="000000"/>
          <w:lang w:val="en-US" w:eastAsia="zh-CN"/>
        </w:rPr>
        <w:t>有关管理澄天伟业（宁波）芯片技术有限公司的方式进一步详细信息和澄天伟业（宁波）芯片技术有限公司环境之外的信息请参阅有关“</w:t>
      </w:r>
      <w:r>
        <w:rPr>
          <w:rFonts w:hint="eastAsia" w:ascii="宋体" w:hAnsi="宋体" w:cs="宋体"/>
          <w:lang w:val="en-US" w:eastAsia="zh-CN"/>
        </w:rPr>
        <w:t>离散人员”</w:t>
      </w:r>
      <w:r>
        <w:rPr>
          <w:rFonts w:ascii="宋体" w:hAnsi="宋体" w:cs="宋体"/>
          <w:color w:val="000000"/>
          <w:lang w:val="en-US" w:eastAsia="zh-CN"/>
        </w:rPr>
        <w:t>。</w:t>
      </w:r>
      <w:bookmarkStart w:id="31" w:name="_Toc215978861"/>
      <w:bookmarkStart w:id="32" w:name="_Toc148776254"/>
      <w:bookmarkStart w:id="33" w:name="_Toc369680846"/>
    </w:p>
    <w:p>
      <w:pPr>
        <w:pStyle w:val="3"/>
        <w:numPr>
          <w:ilvl w:val="1"/>
          <w:numId w:val="0"/>
        </w:numPr>
        <w:tabs>
          <w:tab w:val="left" w:pos="576"/>
        </w:tabs>
        <w:spacing w:before="240" w:after="120"/>
        <w:ind w:left="576" w:hanging="576"/>
        <w:jc w:val="left"/>
        <w:rPr>
          <w:rFonts w:cs="Arial" w:eastAsiaTheme="minorEastAsia"/>
          <w:lang w:eastAsia="zh-CN"/>
        </w:rPr>
      </w:pPr>
      <w:bookmarkStart w:id="34" w:name="_Toc369681198"/>
      <w:r>
        <w:rPr>
          <w:rFonts w:hint="eastAsia"/>
          <w:lang w:eastAsia="zh-CN"/>
        </w:rPr>
        <w:t>2.2</w:t>
      </w:r>
      <w:r>
        <w:rPr>
          <w:rFonts w:hint="eastAsia"/>
          <w:lang w:eastAsia="zh-CN"/>
        </w:rPr>
        <w:tab/>
      </w:r>
      <w:r>
        <w:t>Segregation of Areas</w:t>
      </w:r>
      <w:bookmarkEnd w:id="31"/>
      <w:bookmarkEnd w:id="32"/>
      <w:bookmarkEnd w:id="33"/>
      <w:bookmarkEnd w:id="34"/>
      <w:r>
        <w:rPr>
          <w:rFonts w:hint="eastAsia" w:eastAsiaTheme="minorEastAsia"/>
          <w:lang w:eastAsia="zh-CN"/>
        </w:rPr>
        <w:t>区域隔离</w:t>
      </w:r>
    </w:p>
    <w:p>
      <w:pPr>
        <w:spacing w:before="120"/>
        <w:rPr>
          <w:lang w:eastAsia="zh-CN"/>
        </w:rPr>
      </w:pPr>
      <w:r>
        <w:t>Another fundamental security principle is, for a given security level, the segregation of areas for:</w:t>
      </w:r>
    </w:p>
    <w:p>
      <w:pPr>
        <w:spacing w:before="120"/>
        <w:rPr>
          <w:rFonts w:cs="Arial"/>
          <w:color w:val="000000"/>
          <w:lang w:val="en-US" w:eastAsia="zh-CN"/>
        </w:rPr>
      </w:pPr>
      <w:r>
        <w:rPr>
          <w:rFonts w:hint="eastAsia" w:ascii="宋体" w:hAnsi="宋体" w:cs="宋体"/>
          <w:color w:val="000000"/>
          <w:lang w:val="en-US" w:eastAsia="zh-CN"/>
        </w:rPr>
        <w:t>另一项基本的安全原则是，对于给定的安全级别，隔离的领域</w:t>
      </w:r>
      <w:r>
        <w:rPr>
          <w:rFonts w:ascii="宋体" w:hAnsi="宋体" w:cs="宋体"/>
          <w:color w:val="000000"/>
          <w:lang w:val="en-US" w:eastAsia="zh-CN"/>
        </w:rPr>
        <w:t>：</w:t>
      </w:r>
    </w:p>
    <w:p>
      <w:pPr>
        <w:numPr>
          <w:ilvl w:val="0"/>
          <w:numId w:val="9"/>
        </w:numPr>
        <w:spacing w:before="120"/>
        <w:rPr>
          <w:lang w:val="en-US"/>
        </w:rPr>
      </w:pPr>
      <w:r>
        <w:rPr>
          <w:lang w:val="en-US"/>
        </w:rPr>
        <w:t xml:space="preserve">Ensuring that two activities cannot be concurrently held by a single person, </w:t>
      </w:r>
    </w:p>
    <w:p>
      <w:pPr>
        <w:spacing w:before="120"/>
        <w:ind w:left="720"/>
        <w:rPr>
          <w:rFonts w:cs="Arial"/>
          <w:color w:val="000000"/>
          <w:lang w:val="en-US" w:eastAsia="zh-CN"/>
        </w:rPr>
      </w:pPr>
      <w:r>
        <w:rPr>
          <w:rFonts w:hint="eastAsia" w:ascii="宋体" w:hAnsi="宋体" w:cs="宋体"/>
          <w:color w:val="000000"/>
          <w:lang w:val="en-US" w:eastAsia="zh-CN"/>
        </w:rPr>
        <w:t>确保两项活动不能由单人同时进行</w:t>
      </w:r>
      <w:r>
        <w:rPr>
          <w:rFonts w:ascii="宋体" w:hAnsi="宋体" w:cs="宋体"/>
          <w:color w:val="000000"/>
          <w:lang w:val="en-US" w:eastAsia="zh-CN"/>
        </w:rPr>
        <w:t>，</w:t>
      </w:r>
    </w:p>
    <w:p>
      <w:pPr>
        <w:numPr>
          <w:ilvl w:val="0"/>
          <w:numId w:val="9"/>
        </w:numPr>
        <w:spacing w:before="120"/>
        <w:rPr>
          <w:lang w:val="en-US"/>
        </w:rPr>
      </w:pPr>
      <w:r>
        <w:rPr>
          <w:lang w:val="en-US"/>
        </w:rPr>
        <w:t>Protecting the information need-to-know for restricted or confidential information.</w:t>
      </w:r>
    </w:p>
    <w:p>
      <w:pPr>
        <w:spacing w:before="120"/>
        <w:ind w:left="720"/>
        <w:rPr>
          <w:lang w:val="en-US" w:eastAsia="zh-CN"/>
        </w:rPr>
      </w:pPr>
      <w:r>
        <w:rPr>
          <w:rFonts w:hint="eastAsia" w:ascii="宋体" w:hAnsi="宋体" w:cs="宋体"/>
          <w:color w:val="000000"/>
          <w:lang w:val="en-US" w:eastAsia="zh-CN"/>
        </w:rPr>
        <w:t>保护需知信息的受限和机密</w:t>
      </w:r>
      <w:r>
        <w:rPr>
          <w:rFonts w:ascii="宋体" w:hAnsi="宋体" w:cs="宋体"/>
          <w:color w:val="000000"/>
          <w:lang w:val="en-US" w:eastAsia="zh-CN"/>
        </w:rPr>
        <w:t>。</w:t>
      </w:r>
    </w:p>
    <w:p>
      <w:pPr>
        <w:spacing w:before="120"/>
        <w:rPr>
          <w:lang w:val="en-US" w:eastAsia="zh-CN"/>
        </w:rPr>
      </w:pPr>
      <w:r>
        <w:rPr>
          <w:lang w:val="en-US"/>
        </w:rPr>
        <w:t>Based on this principle some activities must be held in separate rooms, with their specific access rights.</w:t>
      </w:r>
    </w:p>
    <w:p>
      <w:pPr>
        <w:spacing w:before="120"/>
        <w:rPr>
          <w:lang w:val="en-US" w:eastAsia="zh-CN"/>
        </w:rPr>
      </w:pPr>
      <w:r>
        <w:rPr>
          <w:rFonts w:hint="eastAsia" w:ascii="宋体" w:hAnsi="宋体" w:cs="宋体"/>
          <w:color w:val="000000"/>
          <w:lang w:val="en-US" w:eastAsia="zh-CN"/>
        </w:rPr>
        <w:t>基于这一原则，活动必须在单独的房间，和他们的特定访问权限下进行</w:t>
      </w:r>
      <w:r>
        <w:rPr>
          <w:rFonts w:ascii="宋体" w:hAnsi="宋体" w:cs="宋体"/>
          <w:color w:val="000000"/>
          <w:lang w:val="en-US" w:eastAsia="zh-CN"/>
        </w:rPr>
        <w:t>。</w:t>
      </w:r>
    </w:p>
    <w:p>
      <w:pPr>
        <w:spacing w:before="120"/>
        <w:rPr>
          <w:lang w:val="en-US" w:eastAsia="zh-CN"/>
        </w:rPr>
      </w:pPr>
      <w:r>
        <w:rPr>
          <w:lang w:val="en-US"/>
        </w:rPr>
        <w:t>Among activities that require such physical segregation, here are some examples</w:t>
      </w:r>
      <w:r>
        <w:rPr>
          <w:rFonts w:hint="eastAsia"/>
          <w:lang w:val="en-US" w:eastAsia="zh-CN"/>
        </w:rPr>
        <w:t>：</w:t>
      </w:r>
    </w:p>
    <w:p>
      <w:pPr>
        <w:spacing w:before="120"/>
        <w:rPr>
          <w:rFonts w:cs="Arial"/>
          <w:color w:val="000000"/>
          <w:lang w:val="en-US" w:eastAsia="zh-CN"/>
        </w:rPr>
      </w:pPr>
      <w:r>
        <w:rPr>
          <w:rFonts w:hint="eastAsia" w:ascii="宋体" w:hAnsi="宋体" w:cs="宋体"/>
          <w:color w:val="000000"/>
          <w:lang w:val="en-US" w:eastAsia="zh-CN"/>
        </w:rPr>
        <w:t>需要物理隔离的活动为，下面是一些示例</w:t>
      </w:r>
      <w:r>
        <w:rPr>
          <w:rFonts w:ascii="宋体" w:hAnsi="宋体" w:cs="宋体"/>
          <w:color w:val="000000"/>
          <w:lang w:val="en-US" w:eastAsia="zh-CN"/>
        </w:rPr>
        <w:t>：</w:t>
      </w:r>
    </w:p>
    <w:tbl>
      <w:tblPr>
        <w:tblStyle w:val="38"/>
        <w:tblW w:w="0" w:type="auto"/>
        <w:jc w:val="center"/>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autofit"/>
        <w:tblCellMar>
          <w:top w:w="0" w:type="dxa"/>
          <w:left w:w="108" w:type="dxa"/>
          <w:bottom w:w="0" w:type="dxa"/>
          <w:right w:w="108" w:type="dxa"/>
        </w:tblCellMar>
      </w:tblPr>
      <w:tblGrid>
        <w:gridCol w:w="1951"/>
        <w:gridCol w:w="3362"/>
        <w:gridCol w:w="3363"/>
      </w:tblGrid>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jc w:val="center"/>
        </w:trPr>
        <w:tc>
          <w:tcPr>
            <w:tcW w:w="1951" w:type="dxa"/>
            <w:tcBorders>
              <w:top w:val="single" w:color="FF6600" w:sz="4" w:space="0"/>
              <w:left w:val="single" w:color="FF6600" w:sz="4" w:space="0"/>
            </w:tcBorders>
            <w:shd w:val="clear" w:color="auto" w:fill="FABF8F" w:themeFill="accent6" w:themeFillTint="99"/>
          </w:tcPr>
          <w:p>
            <w:pPr>
              <w:spacing w:before="120"/>
              <w:rPr>
                <w:lang w:val="en-US" w:eastAsia="zh-CN"/>
              </w:rPr>
            </w:pPr>
            <w:r>
              <w:rPr>
                <w:rFonts w:hint="eastAsia"/>
                <w:lang w:val="en-US" w:eastAsia="zh-CN"/>
              </w:rPr>
              <w:t>Areas</w:t>
            </w:r>
            <w:r>
              <w:rPr>
                <w:lang w:val="en-US" w:eastAsia="zh-CN"/>
              </w:rPr>
              <w:t>…</w:t>
            </w:r>
            <w:r>
              <w:rPr>
                <w:rFonts w:hint="eastAsia"/>
                <w:lang w:val="en-US" w:eastAsia="zh-CN"/>
              </w:rPr>
              <w:t>区域</w:t>
            </w:r>
          </w:p>
        </w:tc>
        <w:tc>
          <w:tcPr>
            <w:tcW w:w="3362" w:type="dxa"/>
            <w:shd w:val="clear" w:color="auto" w:fill="FFCC99"/>
          </w:tcPr>
          <w:p>
            <w:pPr>
              <w:spacing w:before="120"/>
              <w:rPr>
                <w:b/>
                <w:lang w:val="en-US" w:eastAsia="zh-CN"/>
              </w:rPr>
            </w:pPr>
            <w:r>
              <w:rPr>
                <w:b/>
                <w:lang w:val="en-US"/>
              </w:rPr>
              <w:t>Activity …</w:t>
            </w:r>
            <w:r>
              <w:rPr>
                <w:rFonts w:hint="eastAsia"/>
                <w:b/>
                <w:lang w:val="en-US" w:eastAsia="zh-CN"/>
              </w:rPr>
              <w:t>活动</w:t>
            </w:r>
          </w:p>
        </w:tc>
        <w:tc>
          <w:tcPr>
            <w:tcW w:w="3363" w:type="dxa"/>
            <w:shd w:val="clear" w:color="auto" w:fill="FFCC99"/>
          </w:tcPr>
          <w:p>
            <w:pPr>
              <w:spacing w:before="120"/>
              <w:rPr>
                <w:b/>
                <w:lang w:val="en-US" w:eastAsia="zh-CN"/>
              </w:rPr>
            </w:pPr>
            <w:r>
              <w:rPr>
                <w:b/>
                <w:lang w:val="en-US"/>
              </w:rPr>
              <w:t>Segregated from …</w:t>
            </w:r>
            <w:r>
              <w:rPr>
                <w:rFonts w:hint="eastAsia"/>
                <w:b/>
                <w:lang w:val="en-US" w:eastAsia="zh-CN"/>
              </w:rPr>
              <w:t>与</w:t>
            </w:r>
            <w:r>
              <w:rPr>
                <w:b/>
                <w:lang w:val="en-US" w:eastAsia="zh-CN"/>
              </w:rPr>
              <w:t>…</w:t>
            </w:r>
            <w:r>
              <w:rPr>
                <w:rFonts w:hint="eastAsia"/>
                <w:b/>
                <w:lang w:val="en-US" w:eastAsia="zh-CN"/>
              </w:rPr>
              <w:t>隔离</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restart"/>
          </w:tcPr>
          <w:p>
            <w:pPr>
              <w:spacing w:before="120"/>
              <w:rPr>
                <w:b/>
                <w:lang w:val="en-US" w:eastAsia="zh-CN"/>
              </w:rPr>
            </w:pPr>
            <w:r>
              <w:rPr>
                <w:b/>
                <w:lang w:val="en-US"/>
              </w:rPr>
              <w:t>Production</w:t>
            </w:r>
          </w:p>
          <w:p>
            <w:pPr>
              <w:spacing w:before="120"/>
              <w:rPr>
                <w:b/>
                <w:lang w:val="en-US" w:eastAsia="zh-CN"/>
              </w:rPr>
            </w:pPr>
            <w:r>
              <w:rPr>
                <w:rFonts w:hint="eastAsia"/>
                <w:b/>
                <w:lang w:val="en-US" w:eastAsia="zh-CN"/>
              </w:rPr>
              <w:t>生产</w:t>
            </w:r>
          </w:p>
        </w:tc>
        <w:tc>
          <w:tcPr>
            <w:tcW w:w="3362" w:type="dxa"/>
          </w:tcPr>
          <w:p>
            <w:pPr>
              <w:spacing w:before="120"/>
              <w:rPr>
                <w:lang w:val="en-US" w:eastAsia="zh-CN"/>
              </w:rPr>
            </w:pPr>
            <w:r>
              <w:rPr>
                <w:lang w:val="en-US"/>
              </w:rPr>
              <w:t>Personnel flows</w:t>
            </w:r>
            <w:r>
              <w:rPr>
                <w:rFonts w:hint="eastAsia"/>
                <w:lang w:val="en-US" w:eastAsia="zh-CN"/>
              </w:rPr>
              <w:t>生产人员</w:t>
            </w:r>
          </w:p>
        </w:tc>
        <w:tc>
          <w:tcPr>
            <w:tcW w:w="3363" w:type="dxa"/>
          </w:tcPr>
          <w:p>
            <w:pPr>
              <w:spacing w:before="120"/>
              <w:rPr>
                <w:lang w:val="en-US" w:eastAsia="zh-CN"/>
              </w:rPr>
            </w:pPr>
            <w:r>
              <w:rPr>
                <w:lang w:val="en-US"/>
              </w:rPr>
              <w:t>Goods flows</w:t>
            </w:r>
            <w:r>
              <w:rPr>
                <w:rFonts w:hint="eastAsia"/>
                <w:lang w:val="en-US" w:eastAsia="zh-CN"/>
              </w:rPr>
              <w:t>货物流动</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rFonts w:hint="eastAsia"/>
                <w:lang w:val="en-US" w:eastAsia="zh-CN"/>
              </w:rPr>
              <w:t xml:space="preserve">GSM </w:t>
            </w:r>
            <w:r>
              <w:rPr>
                <w:lang w:val="en-US"/>
              </w:rPr>
              <w:t xml:space="preserve">card </w:t>
            </w:r>
            <w:r>
              <w:rPr>
                <w:rFonts w:hint="eastAsia"/>
                <w:lang w:val="en-US" w:eastAsia="zh-CN"/>
              </w:rPr>
              <w:t>/</w:t>
            </w:r>
            <w:r>
              <w:rPr>
                <w:lang w:val="en-US" w:eastAsia="zh-CN"/>
              </w:rPr>
              <w:t>Module</w:t>
            </w:r>
            <w:r>
              <w:rPr>
                <w:rFonts w:hint="eastAsia"/>
                <w:lang w:val="en-US" w:eastAsia="zh-CN"/>
              </w:rPr>
              <w:t xml:space="preserve"> </w:t>
            </w:r>
            <w:r>
              <w:rPr>
                <w:lang w:val="en-US"/>
              </w:rPr>
              <w:t>manufacturing</w:t>
            </w:r>
            <w:r>
              <w:rPr>
                <w:rFonts w:hint="eastAsia"/>
                <w:lang w:val="en-US" w:eastAsia="zh-CN"/>
              </w:rPr>
              <w:t xml:space="preserve"> GSM卡和模块生产</w:t>
            </w:r>
          </w:p>
        </w:tc>
        <w:tc>
          <w:tcPr>
            <w:tcW w:w="3363" w:type="dxa"/>
          </w:tcPr>
          <w:p>
            <w:pPr>
              <w:spacing w:before="120"/>
              <w:rPr>
                <w:lang w:val="en-US" w:eastAsia="zh-CN"/>
              </w:rPr>
            </w:pPr>
            <w:r>
              <w:rPr>
                <w:rFonts w:hint="eastAsia"/>
                <w:lang w:val="en-US" w:eastAsia="zh-CN"/>
              </w:rPr>
              <w:t>GSM</w:t>
            </w:r>
            <w:r>
              <w:rPr>
                <w:lang w:val="en-US"/>
              </w:rPr>
              <w:t xml:space="preserve"> card personalization</w:t>
            </w:r>
            <w:r>
              <w:rPr>
                <w:rFonts w:hint="eastAsia"/>
                <w:lang w:val="en-US" w:eastAsia="zh-CN"/>
              </w:rPr>
              <w:t>；</w:t>
            </w:r>
            <w:r>
              <w:rPr>
                <w:lang w:val="en-US" w:eastAsia="zh-CN"/>
              </w:rPr>
              <w:t xml:space="preserve"> Module manufactur</w:t>
            </w:r>
            <w:r>
              <w:rPr>
                <w:rFonts w:hint="eastAsia"/>
                <w:lang w:val="en-US" w:eastAsia="zh-CN"/>
              </w:rPr>
              <w:t>e GSM卡个人化;模块生产</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rFonts w:hint="eastAsia"/>
                <w:lang w:val="en-US" w:eastAsia="zh-CN"/>
              </w:rPr>
              <w:t>GSM</w:t>
            </w:r>
            <w:r>
              <w:rPr>
                <w:lang w:val="en-US"/>
              </w:rPr>
              <w:t xml:space="preserve"> card personalization</w:t>
            </w:r>
            <w:r>
              <w:rPr>
                <w:rFonts w:hint="eastAsia"/>
                <w:lang w:val="en-US" w:eastAsia="zh-CN"/>
              </w:rPr>
              <w:t>GSM卡个人化</w:t>
            </w:r>
          </w:p>
        </w:tc>
        <w:tc>
          <w:tcPr>
            <w:tcW w:w="3363" w:type="dxa"/>
          </w:tcPr>
          <w:p>
            <w:pPr>
              <w:spacing w:before="120"/>
              <w:rPr>
                <w:lang w:val="en-US" w:eastAsia="zh-CN"/>
              </w:rPr>
            </w:pPr>
            <w:r>
              <w:rPr>
                <w:lang w:val="en-US"/>
              </w:rPr>
              <w:t>PIN mailer printing</w:t>
            </w:r>
            <w:r>
              <w:rPr>
                <w:rFonts w:hint="eastAsia"/>
                <w:lang w:val="en-US" w:eastAsia="zh-CN"/>
              </w:rPr>
              <w:t xml:space="preserve">   PIN邮寄打印</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lang w:val="en-US"/>
              </w:rPr>
              <w:t>Data preparation</w:t>
            </w:r>
            <w:r>
              <w:rPr>
                <w:rFonts w:hint="eastAsia"/>
                <w:lang w:val="en-US" w:eastAsia="zh-CN"/>
              </w:rPr>
              <w:t>数据准备</w:t>
            </w:r>
          </w:p>
        </w:tc>
        <w:tc>
          <w:tcPr>
            <w:tcW w:w="3363" w:type="dxa"/>
          </w:tcPr>
          <w:p>
            <w:pPr>
              <w:spacing w:before="120"/>
              <w:rPr>
                <w:lang w:val="en-US" w:eastAsia="zh-CN"/>
              </w:rPr>
            </w:pPr>
            <w:r>
              <w:rPr>
                <w:lang w:val="en-US"/>
              </w:rPr>
              <w:t>Card personalization</w:t>
            </w:r>
            <w:r>
              <w:rPr>
                <w:rFonts w:hint="eastAsia"/>
                <w:lang w:val="en-US" w:eastAsia="zh-CN"/>
              </w:rPr>
              <w:t>卡个人化</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lang w:val="en-US"/>
              </w:rPr>
              <w:t>Product Manufacturing</w:t>
            </w:r>
            <w:r>
              <w:rPr>
                <w:rFonts w:hint="eastAsia"/>
                <w:lang w:val="en-US" w:eastAsia="zh-CN"/>
              </w:rPr>
              <w:t>产品制作</w:t>
            </w:r>
          </w:p>
        </w:tc>
        <w:tc>
          <w:tcPr>
            <w:tcW w:w="3363" w:type="dxa"/>
          </w:tcPr>
          <w:p>
            <w:pPr>
              <w:spacing w:before="120"/>
              <w:rPr>
                <w:lang w:val="en-US" w:eastAsia="zh-CN"/>
              </w:rPr>
            </w:pPr>
            <w:r>
              <w:rPr>
                <w:lang w:val="en-US"/>
              </w:rPr>
              <w:t>Product development/testing</w:t>
            </w:r>
            <w:r>
              <w:rPr>
                <w:rFonts w:hint="eastAsia"/>
                <w:lang w:val="en-US" w:eastAsia="zh-CN"/>
              </w:rPr>
              <w:t>产品开发/测试</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restart"/>
          </w:tcPr>
          <w:p>
            <w:pPr>
              <w:spacing w:before="120"/>
              <w:rPr>
                <w:b/>
                <w:lang w:val="en-US" w:eastAsia="zh-CN"/>
              </w:rPr>
            </w:pPr>
            <w:r>
              <w:rPr>
                <w:b/>
                <w:lang w:val="en-US"/>
              </w:rPr>
              <w:t>Administration</w:t>
            </w:r>
          </w:p>
          <w:p>
            <w:pPr>
              <w:spacing w:before="120"/>
              <w:rPr>
                <w:b/>
                <w:lang w:val="en-US" w:eastAsia="zh-CN"/>
              </w:rPr>
            </w:pPr>
            <w:r>
              <w:rPr>
                <w:rFonts w:hint="eastAsia"/>
                <w:b/>
                <w:lang w:val="en-US" w:eastAsia="zh-CN"/>
              </w:rPr>
              <w:t>管理</w:t>
            </w:r>
          </w:p>
        </w:tc>
        <w:tc>
          <w:tcPr>
            <w:tcW w:w="3362" w:type="dxa"/>
          </w:tcPr>
          <w:p>
            <w:pPr>
              <w:spacing w:before="120"/>
              <w:rPr>
                <w:lang w:val="en-US" w:eastAsia="zh-CN"/>
              </w:rPr>
            </w:pPr>
            <w:r>
              <w:rPr>
                <w:lang w:val="en-US"/>
              </w:rPr>
              <w:t>Human Resources, Payroll, Legal</w:t>
            </w:r>
            <w:r>
              <w:rPr>
                <w:rFonts w:hint="eastAsia"/>
                <w:lang w:val="en-US" w:eastAsia="zh-CN"/>
              </w:rPr>
              <w:t>人事部，财务，法律</w:t>
            </w:r>
          </w:p>
        </w:tc>
        <w:tc>
          <w:tcPr>
            <w:tcW w:w="3363" w:type="dxa"/>
          </w:tcPr>
          <w:p>
            <w:pPr>
              <w:spacing w:before="120"/>
              <w:rPr>
                <w:lang w:val="en-US" w:eastAsia="zh-CN"/>
              </w:rPr>
            </w:pPr>
            <w:r>
              <w:rPr>
                <w:lang w:val="en-US"/>
              </w:rPr>
              <w:t>Any other team</w:t>
            </w:r>
            <w:r>
              <w:rPr>
                <w:rFonts w:hint="eastAsia"/>
                <w:lang w:val="en-US" w:eastAsia="zh-CN"/>
              </w:rPr>
              <w:t>任何其他部门</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lang w:val="en-US"/>
              </w:rPr>
              <w:t>Purchasing Department</w:t>
            </w:r>
            <w:r>
              <w:rPr>
                <w:rFonts w:hint="eastAsia"/>
                <w:lang w:val="en-US" w:eastAsia="zh-CN"/>
              </w:rPr>
              <w:t>采购部</w:t>
            </w:r>
          </w:p>
        </w:tc>
        <w:tc>
          <w:tcPr>
            <w:tcW w:w="3363" w:type="dxa"/>
          </w:tcPr>
          <w:p>
            <w:pPr>
              <w:spacing w:before="120"/>
              <w:rPr>
                <w:lang w:val="en-US" w:eastAsia="zh-CN"/>
              </w:rPr>
            </w:pPr>
            <w:r>
              <w:rPr>
                <w:lang w:val="en-US"/>
              </w:rPr>
              <w:t>Subcontracted personnel</w:t>
            </w:r>
            <w:r>
              <w:rPr>
                <w:rFonts w:hint="eastAsia"/>
                <w:lang w:val="en-US" w:eastAsia="zh-CN"/>
              </w:rPr>
              <w:t>分包人员</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lang w:val="en-US"/>
              </w:rPr>
              <w:t>Security teams and systems</w:t>
            </w:r>
            <w:r>
              <w:rPr>
                <w:rFonts w:hint="eastAsia"/>
                <w:lang w:val="en-US" w:eastAsia="zh-CN"/>
              </w:rPr>
              <w:t>安全部和安全系统</w:t>
            </w:r>
          </w:p>
        </w:tc>
        <w:tc>
          <w:tcPr>
            <w:tcW w:w="3363" w:type="dxa"/>
          </w:tcPr>
          <w:p>
            <w:pPr>
              <w:spacing w:before="120"/>
              <w:rPr>
                <w:lang w:val="en-US" w:eastAsia="zh-CN"/>
              </w:rPr>
            </w:pPr>
            <w:r>
              <w:rPr>
                <w:lang w:val="en-US"/>
              </w:rPr>
              <w:t>Any other team</w:t>
            </w:r>
            <w:r>
              <w:rPr>
                <w:rFonts w:hint="eastAsia"/>
                <w:lang w:val="en-US" w:eastAsia="zh-CN"/>
              </w:rPr>
              <w:t>任何其他组</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lang w:val="en-US"/>
              </w:rPr>
              <w:t>CEO, Top Management, Strategy</w:t>
            </w:r>
            <w:r>
              <w:rPr>
                <w:rFonts w:hint="eastAsia"/>
                <w:lang w:val="en-US" w:eastAsia="zh-CN"/>
              </w:rPr>
              <w:t>最高领导人，总经理，政策</w:t>
            </w:r>
          </w:p>
        </w:tc>
        <w:tc>
          <w:tcPr>
            <w:tcW w:w="3363" w:type="dxa"/>
          </w:tcPr>
          <w:p>
            <w:pPr>
              <w:spacing w:before="120"/>
              <w:rPr>
                <w:lang w:val="en-US" w:eastAsia="zh-CN"/>
              </w:rPr>
            </w:pPr>
            <w:r>
              <w:rPr>
                <w:lang w:val="en-US"/>
              </w:rPr>
              <w:t>Other teams</w:t>
            </w:r>
            <w:r>
              <w:rPr>
                <w:rFonts w:hint="eastAsia"/>
                <w:lang w:val="en-US" w:eastAsia="zh-CN"/>
              </w:rPr>
              <w:t>其他组</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cantSplit/>
          <w:jc w:val="center"/>
        </w:trPr>
        <w:tc>
          <w:tcPr>
            <w:tcW w:w="1951" w:type="dxa"/>
            <w:vMerge w:val="continue"/>
          </w:tcPr>
          <w:p>
            <w:pPr>
              <w:spacing w:before="120"/>
              <w:rPr>
                <w:b/>
                <w:lang w:val="en-US"/>
              </w:rPr>
            </w:pPr>
          </w:p>
        </w:tc>
        <w:tc>
          <w:tcPr>
            <w:tcW w:w="3362" w:type="dxa"/>
          </w:tcPr>
          <w:p>
            <w:pPr>
              <w:spacing w:before="120"/>
              <w:rPr>
                <w:lang w:val="en-US" w:eastAsia="zh-CN"/>
              </w:rPr>
            </w:pPr>
            <w:r>
              <w:rPr>
                <w:lang w:val="en-US"/>
              </w:rPr>
              <w:t>IT servers</w:t>
            </w:r>
            <w:r>
              <w:rPr>
                <w:rFonts w:hint="eastAsia"/>
                <w:lang w:val="en-US" w:eastAsia="zh-CN"/>
              </w:rPr>
              <w:t xml:space="preserve"> IT服务器</w:t>
            </w:r>
          </w:p>
        </w:tc>
        <w:tc>
          <w:tcPr>
            <w:tcW w:w="3363" w:type="dxa"/>
          </w:tcPr>
          <w:p>
            <w:pPr>
              <w:spacing w:before="120"/>
              <w:rPr>
                <w:lang w:val="en-US" w:eastAsia="zh-CN"/>
              </w:rPr>
            </w:pPr>
            <w:r>
              <w:rPr>
                <w:lang w:val="en-US"/>
              </w:rPr>
              <w:t>Teams</w:t>
            </w:r>
            <w:r>
              <w:rPr>
                <w:rFonts w:hint="eastAsia"/>
                <w:lang w:val="en-US" w:eastAsia="zh-CN"/>
              </w:rPr>
              <w:t>部门</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CellMar>
            <w:top w:w="0" w:type="dxa"/>
            <w:left w:w="108" w:type="dxa"/>
            <w:bottom w:w="0" w:type="dxa"/>
            <w:right w:w="108" w:type="dxa"/>
          </w:tblCellMar>
        </w:tblPrEx>
        <w:trPr>
          <w:jc w:val="center"/>
        </w:trPr>
        <w:tc>
          <w:tcPr>
            <w:tcW w:w="1951" w:type="dxa"/>
          </w:tcPr>
          <w:p>
            <w:pPr>
              <w:spacing w:before="120"/>
              <w:rPr>
                <w:b/>
                <w:lang w:val="en-US" w:eastAsia="zh-CN"/>
              </w:rPr>
            </w:pPr>
            <w:r>
              <w:rPr>
                <w:b/>
                <w:lang w:val="en-US"/>
              </w:rPr>
              <w:t>R&amp;D</w:t>
            </w:r>
          </w:p>
          <w:p>
            <w:pPr>
              <w:spacing w:before="120"/>
              <w:rPr>
                <w:b/>
                <w:lang w:val="en-US" w:eastAsia="zh-CN"/>
              </w:rPr>
            </w:pPr>
            <w:r>
              <w:rPr>
                <w:rFonts w:hint="eastAsia"/>
                <w:b/>
                <w:lang w:val="en-US" w:eastAsia="zh-CN"/>
              </w:rPr>
              <w:t>研究与开发</w:t>
            </w:r>
          </w:p>
        </w:tc>
        <w:tc>
          <w:tcPr>
            <w:tcW w:w="6725" w:type="dxa"/>
            <w:gridSpan w:val="2"/>
          </w:tcPr>
          <w:p>
            <w:pPr>
              <w:spacing w:before="120"/>
              <w:rPr>
                <w:lang w:val="en-US" w:eastAsia="zh-CN"/>
              </w:rPr>
            </w:pPr>
            <w:r>
              <w:rPr>
                <w:lang w:val="en-US"/>
              </w:rPr>
              <w:t>Segregation of areas may be required depending on:</w:t>
            </w:r>
          </w:p>
          <w:p>
            <w:pPr>
              <w:spacing w:before="120"/>
              <w:rPr>
                <w:lang w:val="en-US" w:eastAsia="zh-CN"/>
              </w:rPr>
            </w:pPr>
            <w:r>
              <w:rPr>
                <w:rFonts w:hint="eastAsia"/>
                <w:lang w:val="en-US" w:eastAsia="zh-CN"/>
              </w:rPr>
              <w:t>隔离区可依据:</w:t>
            </w:r>
          </w:p>
          <w:p>
            <w:pPr>
              <w:numPr>
                <w:ilvl w:val="0"/>
                <w:numId w:val="8"/>
              </w:numPr>
              <w:spacing w:before="120"/>
              <w:ind w:left="714" w:hanging="357"/>
              <w:rPr>
                <w:lang w:val="en-US"/>
              </w:rPr>
            </w:pPr>
            <w:r>
              <w:rPr>
                <w:lang w:val="en-US"/>
              </w:rPr>
              <w:t>type of asset: Key, Source, Exe, Doc</w:t>
            </w:r>
            <w:r>
              <w:rPr>
                <w:rFonts w:hint="eastAsia"/>
                <w:lang w:val="en-US" w:eastAsia="zh-CN"/>
              </w:rPr>
              <w:t>资产类型</w:t>
            </w:r>
          </w:p>
          <w:p>
            <w:pPr>
              <w:numPr>
                <w:ilvl w:val="0"/>
                <w:numId w:val="8"/>
              </w:numPr>
              <w:spacing w:before="120"/>
              <w:ind w:left="714" w:hanging="357"/>
              <w:rPr>
                <w:lang w:val="en-US"/>
              </w:rPr>
            </w:pPr>
            <w:r>
              <w:rPr>
                <w:lang w:val="en-US"/>
              </w:rPr>
              <w:t>product type/ family: Native (NPX), Java</w:t>
            </w:r>
            <w:r>
              <w:rPr>
                <w:rFonts w:hint="eastAsia"/>
                <w:lang w:val="en-US" w:eastAsia="zh-CN"/>
              </w:rPr>
              <w:t>产品类型</w:t>
            </w:r>
          </w:p>
          <w:p>
            <w:pPr>
              <w:numPr>
                <w:ilvl w:val="0"/>
                <w:numId w:val="8"/>
              </w:numPr>
              <w:spacing w:before="120"/>
              <w:ind w:left="714" w:hanging="357"/>
              <w:rPr>
                <w:lang w:val="en-US"/>
              </w:rPr>
            </w:pPr>
            <w:r>
              <w:rPr>
                <w:lang w:val="en-US"/>
              </w:rPr>
              <w:t>product layer: OS, Crypto, Platform, Application</w:t>
            </w:r>
            <w:r>
              <w:rPr>
                <w:rFonts w:hint="eastAsia"/>
                <w:lang w:val="en-US" w:eastAsia="zh-CN"/>
              </w:rPr>
              <w:t>产品阶层</w:t>
            </w:r>
          </w:p>
          <w:p>
            <w:pPr>
              <w:spacing w:before="120"/>
              <w:rPr>
                <w:lang w:val="en-US" w:eastAsia="zh-CN"/>
              </w:rPr>
            </w:pPr>
            <w:r>
              <w:rPr>
                <w:lang w:val="en-US"/>
              </w:rPr>
              <w:t>role in product lifecycle: Development, Validation, Support, Customization, Maintenance</w:t>
            </w:r>
          </w:p>
          <w:p>
            <w:pPr>
              <w:spacing w:before="120"/>
              <w:rPr>
                <w:rFonts w:cs="Arial"/>
                <w:color w:val="000000"/>
                <w:lang w:val="en-US" w:eastAsia="zh-CN"/>
              </w:rPr>
            </w:pPr>
            <w:r>
              <w:rPr>
                <w:rFonts w:ascii="宋体" w:hAnsi="宋体" w:cs="宋体"/>
                <w:color w:val="000000"/>
                <w:lang w:val="en-US" w:eastAsia="zh-CN"/>
              </w:rPr>
              <w:t>在</w:t>
            </w:r>
            <w:r>
              <w:rPr>
                <w:rFonts w:hint="eastAsia" w:ascii="宋体" w:hAnsi="宋体" w:cs="宋体"/>
                <w:color w:val="000000"/>
                <w:lang w:val="en-US" w:eastAsia="zh-CN"/>
              </w:rPr>
              <w:t>产品生命周期中的作用：发展、验证、支持、自定义、维</w:t>
            </w:r>
            <w:r>
              <w:rPr>
                <w:rFonts w:ascii="宋体" w:hAnsi="宋体" w:cs="宋体"/>
                <w:color w:val="000000"/>
                <w:lang w:val="en-US" w:eastAsia="zh-CN"/>
              </w:rPr>
              <w:t>护</w:t>
            </w:r>
          </w:p>
          <w:p>
            <w:pPr>
              <w:spacing w:before="120"/>
              <w:rPr>
                <w:lang w:val="en-US" w:eastAsia="zh-CN"/>
              </w:rPr>
            </w:pPr>
          </w:p>
        </w:tc>
      </w:tr>
    </w:tbl>
    <w:p>
      <w:pPr>
        <w:spacing w:before="120"/>
        <w:rPr>
          <w:lang w:val="en-US" w:eastAsia="zh-CN"/>
        </w:rPr>
      </w:pPr>
    </w:p>
    <w:p>
      <w:pPr>
        <w:pStyle w:val="2"/>
        <w:tabs>
          <w:tab w:val="left" w:pos="432"/>
        </w:tabs>
        <w:spacing w:before="120" w:line="240" w:lineRule="auto"/>
        <w:ind w:left="432" w:hanging="432"/>
      </w:pPr>
      <w:bookmarkStart w:id="35" w:name="_Minimal_Security_Features"/>
      <w:bookmarkEnd w:id="35"/>
      <w:bookmarkStart w:id="36" w:name="_Toc148776260"/>
      <w:r>
        <w:br w:type="page"/>
      </w:r>
      <w:bookmarkStart w:id="37" w:name="_Toc215978862"/>
      <w:bookmarkStart w:id="38" w:name="_Toc369681199"/>
      <w:bookmarkStart w:id="39" w:name="_Toc369680847"/>
      <w:r>
        <w:rPr>
          <w:rFonts w:hint="eastAsia"/>
          <w:lang w:eastAsia="zh-CN"/>
        </w:rPr>
        <w:t>3</w:t>
      </w:r>
      <w:r>
        <w:rPr>
          <w:rFonts w:hint="eastAsia"/>
          <w:lang w:eastAsia="zh-CN"/>
        </w:rPr>
        <w:tab/>
      </w:r>
      <w:r>
        <w:t>PHYSICAL SECURITY MEASURES</w:t>
      </w:r>
      <w:bookmarkEnd w:id="36"/>
      <w:bookmarkEnd w:id="37"/>
      <w:r>
        <w:rPr>
          <w:rFonts w:hint="eastAsia"/>
          <w:lang w:eastAsia="zh-CN"/>
        </w:rPr>
        <w:t>物理安全措施</w:t>
      </w:r>
      <w:bookmarkEnd w:id="38"/>
      <w:bookmarkEnd w:id="39"/>
    </w:p>
    <w:p>
      <w:pPr>
        <w:pStyle w:val="3"/>
        <w:numPr>
          <w:ilvl w:val="1"/>
          <w:numId w:val="0"/>
        </w:numPr>
        <w:tabs>
          <w:tab w:val="left" w:pos="576"/>
        </w:tabs>
        <w:spacing w:before="120"/>
        <w:ind w:left="576" w:hanging="576"/>
        <w:jc w:val="left"/>
      </w:pPr>
      <w:bookmarkStart w:id="40" w:name="_Site_Perimeter_Protection"/>
      <w:bookmarkEnd w:id="40"/>
      <w:bookmarkStart w:id="41" w:name="_Toc148776261"/>
      <w:bookmarkStart w:id="42" w:name="_Toc215978863"/>
      <w:bookmarkStart w:id="43" w:name="_Toc369680848"/>
      <w:bookmarkStart w:id="44" w:name="_Toc369681200"/>
      <w:r>
        <w:rPr>
          <w:rFonts w:hint="eastAsia" w:eastAsiaTheme="minorEastAsia"/>
          <w:lang w:eastAsia="zh-CN"/>
        </w:rPr>
        <w:t>2.2.1</w:t>
      </w:r>
      <w:r>
        <w:rPr>
          <w:rFonts w:hint="eastAsia"/>
          <w:lang w:eastAsia="zh-CN"/>
        </w:rPr>
        <w:tab/>
      </w:r>
      <w:r>
        <w:t>Site Perimeter Protection</w:t>
      </w:r>
      <w:bookmarkEnd w:id="41"/>
      <w:bookmarkEnd w:id="42"/>
      <w:r>
        <w:rPr>
          <w:rFonts w:hint="eastAsia" w:eastAsiaTheme="minorEastAsia"/>
          <w:lang w:eastAsia="zh-CN"/>
        </w:rPr>
        <w:t>现场</w:t>
      </w:r>
      <w:r>
        <w:rPr>
          <w:rFonts w:hint="eastAsia"/>
          <w:lang w:eastAsia="zh-CN"/>
        </w:rPr>
        <w:t>周边保护</w:t>
      </w:r>
      <w:bookmarkEnd w:id="43"/>
      <w:bookmarkEnd w:id="44"/>
    </w:p>
    <w:p>
      <w:pPr>
        <w:spacing w:before="120"/>
        <w:rPr>
          <w:lang w:val="en-US" w:eastAsia="zh-CN"/>
        </w:rPr>
      </w:pPr>
      <w:r>
        <w:rPr>
          <w:lang w:val="en-US"/>
        </w:rPr>
        <w:t xml:space="preserve">The basis of all physical protection should be to start with a means of protection at the extremity of a site and allow access to the site on a strictly controlled basis. Additional measures should then be put in place to add to the level of security protection which is commensurate with the risk to those products, services or know how in need of protection. </w:t>
      </w:r>
    </w:p>
    <w:p>
      <w:pPr>
        <w:spacing w:before="120"/>
        <w:rPr>
          <w:rFonts w:cs="Arial"/>
          <w:color w:val="000000"/>
          <w:lang w:val="en-US" w:eastAsia="zh-CN"/>
        </w:rPr>
      </w:pPr>
      <w:r>
        <w:rPr>
          <w:rFonts w:hint="eastAsia" w:ascii="宋体" w:hAnsi="宋体" w:cs="宋体"/>
          <w:color w:val="000000"/>
          <w:lang w:val="en-US" w:eastAsia="zh-CN"/>
        </w:rPr>
        <w:t>所有的物理保护的基础应是从开始在对一个站点的极端保护并严格控制对站点的访问的基础上，然后对这些产品、服务风险，如何保护等相应添加额外措施。</w:t>
      </w:r>
    </w:p>
    <w:p>
      <w:pPr>
        <w:spacing w:before="120"/>
        <w:rPr>
          <w:lang w:val="en-US" w:eastAsia="zh-CN"/>
        </w:rPr>
      </w:pPr>
      <w:r>
        <w:rPr>
          <w:lang w:val="en-US"/>
        </w:rPr>
        <w:t>For this reason, wherever possible, it is recommended that the site should be surrounded by a fence of at least 2 meters in height. It should ideally be of a solid construction, (i.e. metal palisade, not merely chain link.) with access and egress gates being kept to a minimum and controlled from within the premises or by an access control system. Areas where the transfer of “high security” goods takes place should be additionally segregated externally in addition to secure loading bays.</w:t>
      </w:r>
    </w:p>
    <w:p>
      <w:pPr>
        <w:spacing w:before="120"/>
        <w:rPr>
          <w:rFonts w:cs="Arial"/>
          <w:color w:val="000000"/>
          <w:lang w:val="en-US" w:eastAsia="zh-CN"/>
        </w:rPr>
      </w:pPr>
      <w:r>
        <w:rPr>
          <w:rFonts w:hint="eastAsia" w:ascii="宋体" w:hAnsi="宋体" w:cs="宋体"/>
          <w:color w:val="000000"/>
          <w:lang w:val="en-US" w:eastAsia="zh-CN"/>
        </w:rPr>
        <w:t>为此，只要有可能，建议厂区应被包围在高度至少</w:t>
      </w:r>
      <w:r>
        <w:rPr>
          <w:rFonts w:eastAsia="Times New Roman" w:cs="Arial"/>
          <w:color w:val="000000"/>
          <w:lang w:val="en-US" w:eastAsia="zh-CN"/>
        </w:rPr>
        <w:t xml:space="preserve"> 2 </w:t>
      </w:r>
      <w:r>
        <w:rPr>
          <w:rFonts w:hint="eastAsia" w:ascii="宋体" w:hAnsi="宋体" w:cs="宋体"/>
          <w:color w:val="000000"/>
          <w:lang w:val="en-US" w:eastAsia="zh-CN"/>
        </w:rPr>
        <w:t>米的围墙里。理想情况下应有坚固的结构，</w:t>
      </w:r>
      <w:r>
        <w:rPr>
          <w:rFonts w:eastAsia="Times New Roman" w:cs="Arial"/>
          <w:color w:val="000000"/>
          <w:lang w:val="en-US" w:eastAsia="zh-CN"/>
        </w:rPr>
        <w:t>(</w:t>
      </w:r>
      <w:r>
        <w:rPr>
          <w:rFonts w:hint="eastAsia" w:ascii="宋体" w:hAnsi="宋体" w:cs="宋体"/>
          <w:color w:val="000000"/>
          <w:lang w:val="en-US" w:eastAsia="zh-CN"/>
        </w:rPr>
        <w:t>即金属栅栏，</w:t>
      </w:r>
      <w:r>
        <w:rPr>
          <w:rFonts w:eastAsia="Times New Roman" w:cs="Arial"/>
          <w:color w:val="000000"/>
          <w:lang w:val="en-US" w:eastAsia="zh-CN"/>
        </w:rPr>
        <w:t xml:space="preserve">) </w:t>
      </w:r>
      <w:r>
        <w:rPr>
          <w:rFonts w:hint="eastAsia" w:ascii="宋体" w:hAnsi="宋体" w:cs="宋体"/>
          <w:color w:val="000000"/>
          <w:lang w:val="en-US" w:eastAsia="zh-CN"/>
        </w:rPr>
        <w:t>通道和出口的门被保持在最低限度并和由公司内部或通过门禁控制系统监控。</w:t>
      </w:r>
      <w:r>
        <w:rPr>
          <w:rFonts w:eastAsia="Times New Roman" w:cs="Arial"/>
          <w:color w:val="000000"/>
          <w:lang w:val="en-US" w:eastAsia="zh-CN"/>
        </w:rPr>
        <w:t>“</w:t>
      </w:r>
      <w:r>
        <w:rPr>
          <w:rFonts w:hint="eastAsia" w:ascii="宋体" w:hAnsi="宋体" w:cs="宋体"/>
          <w:color w:val="000000"/>
          <w:lang w:val="en-US" w:eastAsia="zh-CN"/>
        </w:rPr>
        <w:t>高安全</w:t>
      </w:r>
      <w:r>
        <w:rPr>
          <w:rFonts w:eastAsia="Times New Roman" w:cs="Arial"/>
          <w:color w:val="000000"/>
          <w:lang w:val="en-US" w:eastAsia="zh-CN"/>
        </w:rPr>
        <w:t>”</w:t>
      </w:r>
      <w:r>
        <w:rPr>
          <w:rFonts w:hint="eastAsia" w:ascii="宋体" w:hAnsi="宋体" w:cs="宋体"/>
          <w:color w:val="000000"/>
          <w:lang w:val="en-US" w:eastAsia="zh-CN"/>
        </w:rPr>
        <w:t>货物进行转移的地区应在装卸区的基础上另外划分</w:t>
      </w:r>
      <w:r>
        <w:rPr>
          <w:rFonts w:ascii="宋体" w:hAnsi="宋体" w:cs="宋体"/>
          <w:color w:val="000000"/>
          <w:lang w:val="en-US" w:eastAsia="zh-CN"/>
        </w:rPr>
        <w:t>。</w:t>
      </w:r>
    </w:p>
    <w:p>
      <w:pPr>
        <w:spacing w:before="120"/>
        <w:rPr>
          <w:lang w:val="en-US" w:eastAsia="zh-CN"/>
        </w:rPr>
      </w:pPr>
      <w:r>
        <w:rPr>
          <w:lang w:val="en-US"/>
        </w:rPr>
        <w:t>If it is not possible to implement a fence (local law doesn’t allow it, or high building), a formal detection has to be added before the building (i.e. complete CCTV coverage controlled 24 hours/ 24 by a guard, or intrusion system before the building)</w:t>
      </w:r>
    </w:p>
    <w:p>
      <w:pPr>
        <w:spacing w:before="120"/>
        <w:rPr>
          <w:rFonts w:cs="Arial"/>
          <w:color w:val="000000"/>
          <w:lang w:val="en-US" w:eastAsia="zh-CN"/>
        </w:rPr>
      </w:pPr>
      <w:r>
        <w:rPr>
          <w:rFonts w:hint="eastAsia" w:ascii="宋体" w:hAnsi="宋体" w:cs="宋体"/>
          <w:color w:val="000000"/>
          <w:lang w:val="en-US" w:eastAsia="zh-CN"/>
        </w:rPr>
        <w:t>如果无法建一个围墙（当地法律不允许，或高层建筑不允许），应在大厦之前添加正规的检测</w:t>
      </w:r>
      <w:r>
        <w:rPr>
          <w:rFonts w:eastAsia="Times New Roman" w:cs="Arial"/>
          <w:color w:val="000000"/>
          <w:lang w:val="en-US" w:eastAsia="zh-CN"/>
        </w:rPr>
        <w:t xml:space="preserve"> (</w:t>
      </w:r>
      <w:r>
        <w:rPr>
          <w:rFonts w:hint="eastAsia" w:ascii="宋体" w:hAnsi="宋体" w:cs="宋体"/>
          <w:color w:val="000000"/>
          <w:lang w:val="en-US" w:eastAsia="zh-CN"/>
        </w:rPr>
        <w:t>即</w:t>
      </w:r>
      <w:r>
        <w:rPr>
          <w:rFonts w:eastAsia="Times New Roman" w:cs="Arial"/>
          <w:color w:val="000000"/>
          <w:lang w:val="en-US" w:eastAsia="zh-CN"/>
        </w:rPr>
        <w:t xml:space="preserve"> CCTV </w:t>
      </w:r>
      <w:r>
        <w:rPr>
          <w:rFonts w:hint="eastAsia" w:ascii="宋体" w:hAnsi="宋体" w:cs="宋体"/>
          <w:color w:val="000000"/>
          <w:lang w:val="en-US" w:eastAsia="zh-CN"/>
        </w:rPr>
        <w:t>的完全覆盖，由警卫队</w:t>
      </w:r>
      <w:r>
        <w:rPr>
          <w:rFonts w:eastAsia="Times New Roman" w:cs="Arial"/>
          <w:color w:val="000000"/>
          <w:lang w:val="en-US" w:eastAsia="zh-CN"/>
        </w:rPr>
        <w:t xml:space="preserve">24 </w:t>
      </w:r>
      <w:r>
        <w:rPr>
          <w:rFonts w:hint="eastAsia" w:ascii="宋体" w:hAnsi="宋体" w:cs="宋体"/>
          <w:color w:val="000000"/>
          <w:lang w:val="en-US" w:eastAsia="zh-CN"/>
        </w:rPr>
        <w:t>小时控制，或添加大厦的入侵系统</w:t>
      </w:r>
      <w:r>
        <w:rPr>
          <w:rFonts w:eastAsia="Times New Roman" w:cs="Arial"/>
          <w:color w:val="000000"/>
          <w:lang w:val="en-US" w:eastAsia="zh-CN"/>
        </w:rPr>
        <w:t>)</w:t>
      </w:r>
    </w:p>
    <w:p>
      <w:pPr>
        <w:spacing w:before="120"/>
        <w:rPr>
          <w:lang w:val="en-US" w:eastAsia="zh-CN"/>
        </w:rPr>
      </w:pPr>
      <w:r>
        <w:rPr>
          <w:lang w:val="en-US"/>
        </w:rPr>
        <w:t>When the parking area used by employees or visitors is located inside the site perimeter, it is considered as Normal Zone. It must then be physically segregated from loading bay area. So that it is not possible to go from the parking to the loading bay and vice versa.</w:t>
      </w:r>
    </w:p>
    <w:p>
      <w:pPr>
        <w:spacing w:before="120"/>
        <w:rPr>
          <w:rFonts w:cs="Arial"/>
          <w:color w:val="000000"/>
          <w:lang w:val="en-US" w:eastAsia="zh-CN"/>
        </w:rPr>
      </w:pPr>
      <w:r>
        <w:rPr>
          <w:rFonts w:hint="eastAsia" w:ascii="宋体" w:hAnsi="宋体" w:cs="宋体"/>
          <w:color w:val="000000"/>
          <w:lang w:val="en-US" w:eastAsia="zh-CN"/>
        </w:rPr>
        <w:t>当雇员或访客所使用的停车区域位于内部站点外围时，它被视为正常区域。它必须和装卸区从物理上分隔。即他们是无法到达装卸区的，反之亦然</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45" w:name="_Exterior_Building_Security"/>
      <w:bookmarkEnd w:id="45"/>
      <w:bookmarkStart w:id="46" w:name="_Toc215978864"/>
      <w:bookmarkStart w:id="47" w:name="_Toc148776262"/>
      <w:bookmarkStart w:id="48" w:name="_Toc369680849"/>
      <w:bookmarkStart w:id="49" w:name="_Toc369681201"/>
      <w:r>
        <w:rPr>
          <w:rFonts w:hint="eastAsia" w:eastAsiaTheme="minorEastAsia"/>
          <w:lang w:eastAsia="zh-CN"/>
        </w:rPr>
        <w:t>2.2.2</w:t>
      </w:r>
      <w:r>
        <w:rPr>
          <w:rFonts w:hint="eastAsia"/>
          <w:lang w:eastAsia="zh-CN"/>
        </w:rPr>
        <w:tab/>
      </w:r>
      <w:r>
        <w:t>Exterior Building Security</w:t>
      </w:r>
      <w:bookmarkEnd w:id="46"/>
      <w:bookmarkEnd w:id="47"/>
      <w:r>
        <w:rPr>
          <w:rFonts w:hint="eastAsia"/>
          <w:lang w:eastAsia="zh-CN"/>
        </w:rPr>
        <w:t xml:space="preserve">     外部建筑安全</w:t>
      </w:r>
      <w:bookmarkEnd w:id="48"/>
      <w:bookmarkEnd w:id="49"/>
    </w:p>
    <w:p>
      <w:pPr>
        <w:pStyle w:val="4"/>
        <w:numPr>
          <w:ilvl w:val="2"/>
          <w:numId w:val="0"/>
        </w:numPr>
        <w:tabs>
          <w:tab w:val="left" w:pos="720"/>
        </w:tabs>
        <w:spacing w:before="120"/>
        <w:ind w:left="216" w:hanging="216"/>
        <w:jc w:val="left"/>
        <w:rPr>
          <w:lang w:val="en-US"/>
        </w:rPr>
      </w:pPr>
      <w:bookmarkStart w:id="50" w:name="_Toc148776263"/>
      <w:bookmarkStart w:id="51" w:name="_Toc369680850"/>
      <w:bookmarkStart w:id="52" w:name="_Toc369681202"/>
      <w:bookmarkStart w:id="53" w:name="_Toc436717094"/>
      <w:bookmarkStart w:id="54" w:name="_Toc433130636"/>
      <w:bookmarkStart w:id="55" w:name="_Toc435123912"/>
      <w:bookmarkStart w:id="56" w:name="_Toc438380313"/>
      <w:bookmarkStart w:id="57" w:name="_Toc434897855"/>
      <w:bookmarkStart w:id="58" w:name="_Toc435098792"/>
      <w:bookmarkStart w:id="59" w:name="_Toc438811631"/>
      <w:bookmarkStart w:id="60" w:name="_Toc434847599"/>
      <w:bookmarkStart w:id="61" w:name="_Toc433047776"/>
      <w:bookmarkStart w:id="62" w:name="_Toc433107255"/>
      <w:bookmarkStart w:id="63" w:name="_Toc433127191"/>
      <w:bookmarkStart w:id="64" w:name="_Toc433129366"/>
      <w:bookmarkStart w:id="65" w:name="_Toc434830266"/>
      <w:bookmarkStart w:id="66" w:name="_Toc435194065"/>
      <w:bookmarkStart w:id="67" w:name="_Toc435194119"/>
      <w:bookmarkStart w:id="68" w:name="_Toc437417822"/>
      <w:bookmarkStart w:id="69" w:name="_Toc434846825"/>
      <w:bookmarkStart w:id="70" w:name="_Toc435015968"/>
      <w:bookmarkStart w:id="71" w:name="_Toc433125014"/>
      <w:bookmarkStart w:id="72" w:name="_Toc437664541"/>
      <w:bookmarkStart w:id="73" w:name="_Toc434834292"/>
      <w:bookmarkStart w:id="74" w:name="_Toc434928393"/>
      <w:bookmarkStart w:id="75" w:name="_Toc433130753"/>
      <w:bookmarkStart w:id="76" w:name="_Toc435009161"/>
      <w:bookmarkStart w:id="77" w:name="_Toc435096444"/>
      <w:bookmarkStart w:id="78" w:name="_Toc435096619"/>
      <w:bookmarkStart w:id="79" w:name="_Toc436734032"/>
      <w:bookmarkStart w:id="80" w:name="_Toc433122455"/>
      <w:bookmarkStart w:id="81" w:name="_Toc435193638"/>
      <w:bookmarkStart w:id="82" w:name="_Toc437665171"/>
      <w:bookmarkStart w:id="83" w:name="_Toc438821500"/>
      <w:bookmarkStart w:id="84" w:name="_Toc438820660"/>
      <w:bookmarkStart w:id="85" w:name="_Toc438819557"/>
      <w:bookmarkStart w:id="86" w:name="_Toc438812016"/>
      <w:r>
        <w:rPr>
          <w:rFonts w:hint="eastAsia"/>
          <w:lang w:val="en-US" w:eastAsia="zh-CN"/>
        </w:rPr>
        <w:t>3.2.1</w:t>
      </w:r>
      <w:r>
        <w:rPr>
          <w:rFonts w:hint="eastAsia"/>
          <w:lang w:val="en-US" w:eastAsia="zh-CN"/>
        </w:rPr>
        <w:tab/>
      </w:r>
      <w:r>
        <w:rPr>
          <w:lang w:val="en-US"/>
        </w:rPr>
        <w:t>Building Construction</w:t>
      </w:r>
      <w:bookmarkEnd w:id="50"/>
      <w:r>
        <w:rPr>
          <w:rFonts w:hint="eastAsia"/>
          <w:lang w:val="en-US" w:eastAsia="zh-CN"/>
        </w:rPr>
        <w:t>建筑施工</w:t>
      </w:r>
      <w:bookmarkEnd w:id="51"/>
      <w:bookmarkEnd w:id="52"/>
    </w:p>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Pr>
        <w:spacing w:before="120"/>
        <w:rPr>
          <w:lang w:val="en-US" w:eastAsia="zh-CN"/>
        </w:rPr>
      </w:pPr>
      <w:r>
        <w:rPr>
          <w:lang w:val="en-US"/>
        </w:rPr>
        <w:t>The structure of the building has to be compliant with the followings:</w:t>
      </w:r>
    </w:p>
    <w:p>
      <w:pPr>
        <w:spacing w:before="120"/>
        <w:rPr>
          <w:rFonts w:cs="Arial"/>
          <w:color w:val="000000"/>
          <w:lang w:val="en-US" w:eastAsia="zh-CN"/>
        </w:rPr>
      </w:pPr>
      <w:r>
        <w:rPr>
          <w:rFonts w:hint="eastAsia" w:ascii="宋体" w:hAnsi="宋体" w:cs="宋体"/>
          <w:color w:val="000000"/>
          <w:lang w:val="en-US" w:eastAsia="zh-CN"/>
        </w:rPr>
        <w:t>建筑物的结构必须要符合以下</w:t>
      </w:r>
      <w:r>
        <w:rPr>
          <w:rFonts w:ascii="宋体" w:hAnsi="宋体" w:cs="宋体"/>
          <w:color w:val="000000"/>
          <w:lang w:val="en-US" w:eastAsia="zh-CN"/>
        </w:rPr>
        <w:t>：</w:t>
      </w:r>
    </w:p>
    <w:p>
      <w:pPr>
        <w:numPr>
          <w:ilvl w:val="0"/>
          <w:numId w:val="10"/>
        </w:numPr>
        <w:spacing w:before="120"/>
        <w:rPr>
          <w:lang w:val="en-US"/>
        </w:rPr>
      </w:pPr>
      <w:r>
        <w:rPr>
          <w:lang w:val="en-US"/>
        </w:rPr>
        <w:t>Secured walls (concrete) or shock detectors implemented on the wall</w:t>
      </w:r>
    </w:p>
    <w:p>
      <w:pPr>
        <w:spacing w:before="120"/>
        <w:ind w:left="360"/>
        <w:rPr>
          <w:lang w:val="en-US" w:eastAsia="zh-CN"/>
        </w:rPr>
      </w:pPr>
      <w:r>
        <w:rPr>
          <w:rFonts w:hint="eastAsia" w:ascii="宋体" w:hAnsi="宋体" w:cs="宋体"/>
          <w:color w:val="000000"/>
          <w:lang w:val="en-US" w:eastAsia="zh-CN"/>
        </w:rPr>
        <w:t>有保护墙</w:t>
      </w:r>
      <w:r>
        <w:rPr>
          <w:rFonts w:eastAsia="Times New Roman" w:cs="Arial"/>
          <w:color w:val="000000"/>
          <w:lang w:val="en-US" w:eastAsia="zh-CN"/>
        </w:rPr>
        <w:t xml:space="preserve"> (</w:t>
      </w:r>
      <w:r>
        <w:rPr>
          <w:rFonts w:hint="eastAsia" w:ascii="宋体" w:hAnsi="宋体" w:cs="宋体"/>
          <w:color w:val="000000"/>
          <w:lang w:val="en-US" w:eastAsia="zh-CN"/>
        </w:rPr>
        <w:t>混凝土</w:t>
      </w:r>
      <w:r>
        <w:rPr>
          <w:rFonts w:eastAsia="Times New Roman" w:cs="Arial"/>
          <w:color w:val="000000"/>
          <w:lang w:val="en-US" w:eastAsia="zh-CN"/>
        </w:rPr>
        <w:t xml:space="preserve">) </w:t>
      </w:r>
      <w:r>
        <w:rPr>
          <w:rFonts w:hint="eastAsia" w:ascii="宋体" w:hAnsi="宋体" w:cs="宋体"/>
          <w:color w:val="000000"/>
          <w:lang w:val="en-US" w:eastAsia="zh-CN"/>
        </w:rPr>
        <w:t>或休克探测器在墙上</w:t>
      </w:r>
    </w:p>
    <w:p>
      <w:pPr>
        <w:numPr>
          <w:ilvl w:val="0"/>
          <w:numId w:val="10"/>
        </w:numPr>
        <w:spacing w:before="120"/>
        <w:rPr>
          <w:lang w:val="en-US"/>
        </w:rPr>
      </w:pPr>
      <w:r>
        <w:rPr>
          <w:lang w:val="en-US"/>
        </w:rPr>
        <w:t>Secured windows or simple windows with physical protection (unbreakable glass, grids, steel bars…)</w:t>
      </w:r>
    </w:p>
    <w:p>
      <w:pPr>
        <w:spacing w:before="120"/>
        <w:ind w:left="360"/>
        <w:rPr>
          <w:lang w:val="en-US" w:eastAsia="zh-CN"/>
        </w:rPr>
      </w:pPr>
      <w:r>
        <w:rPr>
          <w:rFonts w:hint="eastAsia" w:ascii="宋体" w:hAnsi="宋体" w:cs="宋体"/>
          <w:color w:val="000000"/>
          <w:lang w:val="en-US" w:eastAsia="zh-CN"/>
        </w:rPr>
        <w:t>安全窗户或简单</w:t>
      </w:r>
      <w:r>
        <w:rPr>
          <w:rFonts w:hint="eastAsia" w:cs="Arial"/>
          <w:color w:val="000000"/>
          <w:lang w:val="en-US" w:eastAsia="zh-CN"/>
        </w:rPr>
        <w:t>的窗户用</w:t>
      </w:r>
      <w:r>
        <w:rPr>
          <w:rFonts w:hint="eastAsia" w:ascii="宋体" w:hAnsi="宋体" w:cs="宋体"/>
          <w:color w:val="000000"/>
          <w:lang w:val="en-US" w:eastAsia="zh-CN"/>
        </w:rPr>
        <w:t>实物</w:t>
      </w:r>
      <w:r>
        <w:rPr>
          <w:rFonts w:eastAsia="Times New Roman" w:cs="Arial"/>
          <w:color w:val="000000"/>
          <w:lang w:val="en-US" w:eastAsia="zh-CN"/>
        </w:rPr>
        <w:t>(</w:t>
      </w:r>
      <w:r>
        <w:rPr>
          <w:rFonts w:hint="eastAsia" w:ascii="宋体" w:hAnsi="宋体" w:cs="宋体"/>
          <w:color w:val="000000"/>
          <w:lang w:val="en-US" w:eastAsia="zh-CN"/>
        </w:rPr>
        <w:t>不碎玻璃、网格、钢棒</w:t>
      </w:r>
      <w:r>
        <w:rPr>
          <w:rFonts w:eastAsia="Times New Roman" w:cs="Arial"/>
          <w:color w:val="000000"/>
          <w:lang w:val="en-US" w:eastAsia="zh-CN"/>
        </w:rPr>
        <w:t>......)</w:t>
      </w:r>
      <w:r>
        <w:rPr>
          <w:rFonts w:hint="eastAsia" w:ascii="宋体" w:hAnsi="宋体" w:cs="宋体"/>
          <w:color w:val="000000"/>
          <w:lang w:val="en-US" w:eastAsia="zh-CN"/>
        </w:rPr>
        <w:t>保护</w:t>
      </w:r>
    </w:p>
    <w:p>
      <w:pPr>
        <w:numPr>
          <w:ilvl w:val="0"/>
          <w:numId w:val="10"/>
        </w:numPr>
        <w:spacing w:before="120"/>
        <w:rPr>
          <w:lang w:val="en-US"/>
        </w:rPr>
      </w:pPr>
      <w:r>
        <w:rPr>
          <w:lang w:val="en-US"/>
        </w:rPr>
        <w:t>Opening windows in high security areas must be fitted with contact monitors and covered with wire mesh</w:t>
      </w:r>
    </w:p>
    <w:p>
      <w:pPr>
        <w:spacing w:before="120"/>
        <w:ind w:left="360"/>
        <w:rPr>
          <w:lang w:val="en-US" w:eastAsia="zh-CN"/>
        </w:rPr>
      </w:pPr>
      <w:r>
        <w:rPr>
          <w:rFonts w:hint="eastAsia" w:ascii="宋体" w:hAnsi="宋体" w:cs="宋体"/>
          <w:color w:val="000000"/>
          <w:lang w:val="en-US" w:eastAsia="zh-CN"/>
        </w:rPr>
        <w:t>在高安全区中的</w:t>
      </w:r>
      <w:r>
        <w:rPr>
          <w:rFonts w:hint="eastAsia" w:cs="Arial"/>
          <w:color w:val="000000"/>
          <w:lang w:val="en-US" w:eastAsia="zh-CN"/>
        </w:rPr>
        <w:t>窗户</w:t>
      </w:r>
      <w:r>
        <w:rPr>
          <w:rFonts w:hint="eastAsia" w:ascii="宋体" w:hAnsi="宋体" w:cs="宋体"/>
          <w:color w:val="000000"/>
          <w:lang w:val="en-US" w:eastAsia="zh-CN"/>
        </w:rPr>
        <w:t>必须装有接触显示器并覆盖着金属丝</w:t>
      </w:r>
      <w:r>
        <w:rPr>
          <w:rFonts w:ascii="宋体" w:hAnsi="宋体" w:cs="宋体"/>
          <w:color w:val="000000"/>
          <w:lang w:val="en-US" w:eastAsia="zh-CN"/>
        </w:rPr>
        <w:t>网</w:t>
      </w:r>
    </w:p>
    <w:p>
      <w:pPr>
        <w:numPr>
          <w:ilvl w:val="0"/>
          <w:numId w:val="10"/>
        </w:numPr>
        <w:spacing w:before="120"/>
        <w:rPr>
          <w:lang w:val="en-US"/>
        </w:rPr>
      </w:pPr>
      <w:r>
        <w:rPr>
          <w:lang w:val="en-US"/>
        </w:rPr>
        <w:t>Secured doors (external doors: solid steel or equivalent, contact alarm monitored)</w:t>
      </w:r>
    </w:p>
    <w:p>
      <w:pPr>
        <w:spacing w:before="120"/>
        <w:ind w:left="360"/>
        <w:rPr>
          <w:lang w:val="en-US" w:eastAsia="zh-CN"/>
        </w:rPr>
      </w:pPr>
      <w:r>
        <w:rPr>
          <w:rFonts w:hint="eastAsia" w:ascii="宋体" w:hAnsi="宋体" w:cs="宋体"/>
          <w:color w:val="000000"/>
          <w:lang w:val="en-US" w:eastAsia="zh-CN"/>
        </w:rPr>
        <w:t>安全门</w:t>
      </w:r>
      <w:r>
        <w:rPr>
          <w:rFonts w:eastAsia="Times New Roman" w:cs="Arial"/>
          <w:color w:val="000000"/>
          <w:lang w:val="en-US" w:eastAsia="zh-CN"/>
        </w:rPr>
        <w:t xml:space="preserve"> (</w:t>
      </w:r>
      <w:r>
        <w:rPr>
          <w:rFonts w:hint="eastAsia" w:ascii="宋体" w:hAnsi="宋体" w:cs="宋体"/>
          <w:color w:val="000000"/>
          <w:lang w:val="en-US" w:eastAsia="zh-CN"/>
        </w:rPr>
        <w:t>外门：固体钢或等效，连接报警监测</w:t>
      </w:r>
      <w:r>
        <w:rPr>
          <w:rFonts w:eastAsia="Times New Roman" w:cs="Arial"/>
          <w:color w:val="000000"/>
          <w:lang w:val="en-US" w:eastAsia="zh-CN"/>
        </w:rPr>
        <w:t>)</w:t>
      </w:r>
    </w:p>
    <w:p>
      <w:pPr>
        <w:numPr>
          <w:ilvl w:val="0"/>
          <w:numId w:val="10"/>
        </w:numPr>
        <w:spacing w:before="120"/>
        <w:rPr>
          <w:lang w:val="en-US"/>
        </w:rPr>
      </w:pPr>
      <w:r>
        <w:rPr>
          <w:lang w:val="en-US"/>
        </w:rPr>
        <w:t>Secured roof traps (solid steels, contact alarm monitored)</w:t>
      </w:r>
    </w:p>
    <w:p>
      <w:pPr>
        <w:spacing w:before="120"/>
        <w:ind w:left="360"/>
        <w:rPr>
          <w:lang w:val="en-US" w:eastAsia="zh-CN"/>
        </w:rPr>
      </w:pPr>
      <w:r>
        <w:rPr>
          <w:rFonts w:hint="eastAsia" w:ascii="宋体" w:hAnsi="宋体" w:cs="宋体"/>
          <w:color w:val="000000"/>
          <w:lang w:val="en-US" w:eastAsia="zh-CN"/>
        </w:rPr>
        <w:t>安全屋顶陷阱</w:t>
      </w:r>
      <w:r>
        <w:rPr>
          <w:rFonts w:eastAsia="Times New Roman" w:cs="Arial"/>
          <w:color w:val="000000"/>
          <w:lang w:val="en-US" w:eastAsia="zh-CN"/>
        </w:rPr>
        <w:t xml:space="preserve"> (</w:t>
      </w:r>
      <w:r>
        <w:rPr>
          <w:rFonts w:hint="eastAsia" w:ascii="宋体" w:hAnsi="宋体" w:cs="宋体"/>
          <w:color w:val="000000"/>
          <w:lang w:val="en-US" w:eastAsia="zh-CN"/>
        </w:rPr>
        <w:t>固体钢，连接报警监测</w:t>
      </w:r>
      <w:r>
        <w:rPr>
          <w:rFonts w:eastAsia="Times New Roman" w:cs="Arial"/>
          <w:color w:val="000000"/>
          <w:lang w:val="en-US" w:eastAsia="zh-CN"/>
        </w:rPr>
        <w:t>)</w:t>
      </w:r>
    </w:p>
    <w:p>
      <w:pPr>
        <w:pStyle w:val="67"/>
        <w:numPr>
          <w:ilvl w:val="0"/>
          <w:numId w:val="10"/>
        </w:numPr>
        <w:spacing w:before="120" w:after="0"/>
        <w:rPr>
          <w:rFonts w:ascii="Arial" w:hAnsi="Arial"/>
          <w:kern w:val="0"/>
          <w:lang w:eastAsia="en-US"/>
        </w:rPr>
      </w:pPr>
      <w:r>
        <w:rPr>
          <w:rFonts w:ascii="Arial" w:hAnsi="Arial"/>
          <w:kern w:val="0"/>
          <w:lang w:eastAsia="en-US"/>
        </w:rPr>
        <w:t>External pipes, e.g. drainage/ AC, should be fitted with some form of physical obstruction or other method to prevent climbing.</w:t>
      </w:r>
    </w:p>
    <w:p>
      <w:pPr>
        <w:pStyle w:val="67"/>
        <w:tabs>
          <w:tab w:val="clear" w:pos="360"/>
        </w:tabs>
        <w:spacing w:before="120" w:after="0"/>
        <w:ind w:left="0" w:firstLine="0"/>
        <w:rPr>
          <w:rFonts w:ascii="Arial" w:hAnsi="Arial"/>
          <w:kern w:val="0"/>
          <w:lang w:eastAsia="zh-CN"/>
        </w:rPr>
      </w:pPr>
      <w:r>
        <w:rPr>
          <w:rFonts w:hint="eastAsia" w:ascii="宋体" w:hAnsi="宋体" w:cs="宋体"/>
          <w:color w:val="000000"/>
          <w:lang w:eastAsia="zh-CN"/>
        </w:rPr>
        <w:t>外部管道，如排水</w:t>
      </w:r>
      <w:r>
        <w:rPr>
          <w:rFonts w:ascii="Arial" w:hAnsi="Arial" w:eastAsia="Times New Roman" w:cs="Arial"/>
          <w:color w:val="000000"/>
          <w:lang w:eastAsia="zh-CN"/>
        </w:rPr>
        <w:t xml:space="preserve"> / AC</w:t>
      </w:r>
      <w:r>
        <w:rPr>
          <w:rFonts w:hint="eastAsia" w:ascii="宋体" w:hAnsi="宋体" w:cs="宋体"/>
          <w:color w:val="000000"/>
          <w:lang w:eastAsia="zh-CN"/>
        </w:rPr>
        <w:t>，应装有某种形式的物理障碍物或其他方法来防止攀爬</w:t>
      </w:r>
      <w:r>
        <w:rPr>
          <w:rFonts w:ascii="宋体" w:hAnsi="宋体" w:cs="宋体"/>
          <w:color w:val="000000"/>
          <w:lang w:eastAsia="zh-CN"/>
        </w:rPr>
        <w:t>。</w:t>
      </w:r>
    </w:p>
    <w:p>
      <w:pPr>
        <w:pStyle w:val="4"/>
        <w:numPr>
          <w:ilvl w:val="2"/>
          <w:numId w:val="0"/>
        </w:numPr>
        <w:tabs>
          <w:tab w:val="left" w:pos="720"/>
        </w:tabs>
        <w:spacing w:before="120"/>
        <w:ind w:left="216" w:hanging="216"/>
        <w:jc w:val="left"/>
        <w:rPr>
          <w:lang w:val="en-US"/>
        </w:rPr>
      </w:pPr>
      <w:bookmarkStart w:id="87" w:name="_Toc148776264"/>
      <w:bookmarkStart w:id="88" w:name="_Toc369680851"/>
      <w:bookmarkStart w:id="89" w:name="_Toc369681203"/>
      <w:r>
        <w:rPr>
          <w:rFonts w:hint="eastAsia"/>
          <w:lang w:val="en-US" w:eastAsia="zh-CN"/>
        </w:rPr>
        <w:t>3.2.2</w:t>
      </w:r>
      <w:r>
        <w:rPr>
          <w:rFonts w:hint="eastAsia"/>
          <w:lang w:val="en-US" w:eastAsia="zh-CN"/>
        </w:rPr>
        <w:tab/>
      </w:r>
      <w:r>
        <w:rPr>
          <w:lang w:val="en-US"/>
        </w:rPr>
        <w:t>External Building Surveillance</w:t>
      </w:r>
      <w:bookmarkEnd w:id="87"/>
      <w:r>
        <w:rPr>
          <w:rFonts w:hint="eastAsia"/>
          <w:lang w:val="en-US" w:eastAsia="zh-CN"/>
        </w:rPr>
        <w:t>外部大厦监控</w:t>
      </w:r>
      <w:bookmarkEnd w:id="88"/>
      <w:bookmarkEnd w:id="89"/>
    </w:p>
    <w:p>
      <w:pPr>
        <w:spacing w:before="120"/>
        <w:rPr>
          <w:lang w:val="en-US" w:eastAsia="zh-CN"/>
        </w:rPr>
      </w:pPr>
      <w:r>
        <w:rPr>
          <w:lang w:val="en-US"/>
        </w:rPr>
        <w:t>External areas of the site must be illuminated at night and the exterior of the building must be under alarm (see §3.3) and surveyed by CCTV (see §3.9). Special care must be taken to gates, doors and emergency exits.</w:t>
      </w:r>
    </w:p>
    <w:p>
      <w:pPr>
        <w:spacing w:before="120"/>
        <w:rPr>
          <w:rFonts w:ascii="宋体" w:hAnsi="宋体" w:cs="宋体"/>
          <w:color w:val="000000"/>
          <w:lang w:val="en-US" w:eastAsia="zh-CN"/>
        </w:rPr>
      </w:pPr>
      <w:r>
        <w:rPr>
          <w:rFonts w:hint="eastAsia" w:ascii="宋体" w:hAnsi="宋体" w:cs="宋体"/>
          <w:color w:val="000000"/>
          <w:lang w:val="en-US" w:eastAsia="zh-CN"/>
        </w:rPr>
        <w:t>对站点的外部区域必须在夜间照明，建筑的外墙都必须在警报状态下</w:t>
      </w:r>
      <w:r>
        <w:rPr>
          <w:rFonts w:eastAsia="Times New Roman" w:cs="Arial"/>
          <w:color w:val="000000"/>
          <w:lang w:val="en-US" w:eastAsia="zh-CN"/>
        </w:rPr>
        <w:t xml:space="preserve"> (</w:t>
      </w:r>
      <w:r>
        <w:rPr>
          <w:rFonts w:hint="eastAsia" w:ascii="宋体" w:hAnsi="宋体" w:cs="宋体"/>
          <w:color w:val="000000"/>
          <w:lang w:val="en-US" w:eastAsia="zh-CN"/>
        </w:rPr>
        <w:t>参见第</w:t>
      </w:r>
      <w:r>
        <w:rPr>
          <w:rFonts w:eastAsia="Times New Roman" w:cs="Arial"/>
          <w:color w:val="000000"/>
          <w:lang w:val="en-US" w:eastAsia="zh-CN"/>
        </w:rPr>
        <w:t xml:space="preserve"> 3.3 </w:t>
      </w:r>
      <w:r>
        <w:rPr>
          <w:rFonts w:hint="eastAsia" w:ascii="宋体" w:hAnsi="宋体" w:cs="宋体"/>
          <w:color w:val="000000"/>
          <w:lang w:val="en-US" w:eastAsia="zh-CN"/>
        </w:rPr>
        <w:t>节</w:t>
      </w:r>
      <w:r>
        <w:rPr>
          <w:rFonts w:eastAsia="Times New Roman" w:cs="Arial"/>
          <w:color w:val="000000"/>
          <w:lang w:val="en-US" w:eastAsia="zh-CN"/>
        </w:rPr>
        <w:t>)</w:t>
      </w:r>
      <w:r>
        <w:rPr>
          <w:rFonts w:hint="eastAsia" w:ascii="宋体" w:hAnsi="宋体" w:cs="宋体"/>
          <w:color w:val="000000"/>
          <w:lang w:val="en-US" w:eastAsia="zh-CN"/>
        </w:rPr>
        <w:t>，并由CCTV监控（见</w:t>
      </w:r>
      <w:r>
        <w:rPr>
          <w:rFonts w:eastAsia="Times New Roman" w:cs="Arial"/>
          <w:color w:val="000000"/>
          <w:lang w:val="en-US" w:eastAsia="zh-CN"/>
        </w:rPr>
        <w:t xml:space="preserve"> §3.9</w:t>
      </w:r>
      <w:r>
        <w:rPr>
          <w:rFonts w:hint="eastAsia" w:ascii="宋体" w:hAnsi="宋体" w:cs="宋体"/>
          <w:color w:val="000000"/>
          <w:lang w:val="en-US" w:eastAsia="zh-CN"/>
        </w:rPr>
        <w:t>）。必须特别注意大门、门和紧急出口</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rFonts w:hint="default" w:eastAsia="宋体"/>
          <w:lang w:val="en-US" w:eastAsia="zh-CN"/>
        </w:rPr>
      </w:pPr>
      <w:r>
        <w:rPr>
          <w:rFonts w:hint="eastAsia"/>
          <w:lang w:val="en-US" w:eastAsia="zh-CN"/>
        </w:rPr>
        <w:t>3.2.3</w:t>
      </w:r>
      <w:r>
        <w:rPr>
          <w:rFonts w:hint="eastAsia"/>
          <w:lang w:val="en-US" w:eastAsia="zh-CN"/>
        </w:rPr>
        <w:tab/>
      </w:r>
      <w:r>
        <w:rPr>
          <w:rFonts w:hint="eastAsia"/>
          <w:lang w:val="en-US"/>
        </w:rPr>
        <w:t>Emergency door of workshop</w:t>
      </w:r>
      <w:r>
        <w:rPr>
          <w:rFonts w:hint="eastAsia"/>
          <w:lang w:val="en-US" w:eastAsia="zh-CN"/>
        </w:rPr>
        <w:t>车间应急门</w:t>
      </w:r>
    </w:p>
    <w:p>
      <w:pPr>
        <w:spacing w:before="120"/>
        <w:rPr>
          <w:rFonts w:hint="default" w:ascii="宋体" w:hAnsi="宋体" w:cs="宋体"/>
          <w:color w:val="000000"/>
          <w:lang w:val="en-US" w:eastAsia="zh-CN"/>
        </w:rPr>
      </w:pPr>
      <w:r>
        <w:rPr>
          <w:rFonts w:hint="eastAsia"/>
          <w:lang w:val="en-US" w:eastAsia="zh-CN"/>
        </w:rPr>
        <w:t>T</w:t>
      </w:r>
      <w:r>
        <w:rPr>
          <w:rFonts w:hint="eastAsia"/>
          <w:lang w:val="en-US"/>
        </w:rPr>
        <w:t>here is CCTV coverage outside and inside</w:t>
      </w:r>
      <w:r>
        <w:rPr>
          <w:rFonts w:hint="eastAsia"/>
          <w:lang w:val="en-US" w:eastAsia="zh-CN"/>
        </w:rPr>
        <w:t xml:space="preserve"> of </w:t>
      </w:r>
      <w:r>
        <w:rPr>
          <w:rFonts w:hint="eastAsia"/>
          <w:lang w:val="en-US"/>
        </w:rPr>
        <w:t xml:space="preserve"> the emergency exit . Once they are opened, the local alarm will sound, and the monitoring room will also receive the alarm signal.</w:t>
      </w:r>
      <w:r>
        <w:rPr>
          <w:rFonts w:hint="eastAsia" w:ascii="宋体" w:hAnsi="宋体" w:cs="宋体"/>
          <w:color w:val="000000"/>
          <w:lang w:val="en-US" w:eastAsia="zh-CN"/>
        </w:rPr>
        <w:t>车间紧急出口外面和里面都有CCTV覆盖，们一旦被打开，本地报警器响起，同时监控室也会收到报警信号。</w:t>
      </w:r>
    </w:p>
    <w:p>
      <w:pPr>
        <w:pStyle w:val="3"/>
        <w:numPr>
          <w:ilvl w:val="1"/>
          <w:numId w:val="0"/>
        </w:numPr>
        <w:tabs>
          <w:tab w:val="left" w:pos="576"/>
        </w:tabs>
        <w:spacing w:before="120"/>
        <w:ind w:left="576" w:hanging="576"/>
        <w:jc w:val="left"/>
      </w:pPr>
      <w:bookmarkStart w:id="90" w:name="_Toc148776265"/>
      <w:bookmarkStart w:id="91" w:name="_Toc215978865"/>
      <w:bookmarkStart w:id="92" w:name="_Toc369681204"/>
      <w:bookmarkStart w:id="93" w:name="_Toc369680852"/>
      <w:r>
        <w:rPr>
          <w:rFonts w:hint="eastAsia" w:eastAsiaTheme="minorEastAsia"/>
          <w:lang w:eastAsia="zh-CN"/>
        </w:rPr>
        <w:t>2.3.3</w:t>
      </w:r>
      <w:r>
        <w:rPr>
          <w:rFonts w:hint="eastAsia"/>
          <w:lang w:eastAsia="zh-CN"/>
        </w:rPr>
        <w:tab/>
      </w:r>
      <w:r>
        <w:t>Alarm System</w:t>
      </w:r>
      <w:bookmarkEnd w:id="90"/>
      <w:bookmarkEnd w:id="91"/>
      <w:r>
        <w:rPr>
          <w:rFonts w:hint="eastAsia"/>
          <w:lang w:eastAsia="zh-CN"/>
        </w:rPr>
        <w:t xml:space="preserve">    报警系统</w:t>
      </w:r>
      <w:bookmarkEnd w:id="92"/>
      <w:bookmarkEnd w:id="93"/>
      <w:bookmarkStart w:id="387" w:name="_GoBack"/>
      <w:bookmarkEnd w:id="387"/>
    </w:p>
    <w:p>
      <w:pPr>
        <w:spacing w:before="120"/>
        <w:rPr>
          <w:lang w:val="en-US" w:eastAsia="zh-CN"/>
        </w:rPr>
      </w:pPr>
      <w:r>
        <w:rPr>
          <w:lang w:val="en-US"/>
        </w:rPr>
        <w:t>The building should be protected by an alarm system. This should be monitored on site and, when the building is closed during certain periods, through a local alarm monitoring station.</w:t>
      </w:r>
    </w:p>
    <w:p>
      <w:pPr>
        <w:spacing w:before="120"/>
        <w:rPr>
          <w:rFonts w:cs="Arial"/>
          <w:color w:val="000000"/>
          <w:lang w:val="en-US" w:eastAsia="zh-CN"/>
        </w:rPr>
      </w:pPr>
      <w:r>
        <w:rPr>
          <w:rFonts w:hint="eastAsia" w:ascii="宋体" w:hAnsi="宋体" w:cs="宋体"/>
          <w:color w:val="000000"/>
          <w:lang w:val="en-US" w:eastAsia="zh-CN"/>
        </w:rPr>
        <w:t>大厦应装有报警系统。它必须由站点监控，在某些时候大厦关闭时，由当地监测台控制</w:t>
      </w:r>
      <w:r>
        <w:rPr>
          <w:rFonts w:ascii="宋体" w:hAnsi="宋体" w:cs="宋体"/>
          <w:color w:val="000000"/>
          <w:lang w:val="en-US" w:eastAsia="zh-CN"/>
        </w:rPr>
        <w:t>。</w:t>
      </w:r>
    </w:p>
    <w:p>
      <w:pPr>
        <w:spacing w:before="120"/>
        <w:rPr>
          <w:lang w:val="en-US" w:eastAsia="zh-CN"/>
        </w:rPr>
      </w:pPr>
      <w:r>
        <w:rPr>
          <w:lang w:val="en-US"/>
        </w:rPr>
        <w:t>Power supply should be protected and backed-up by UPS.</w:t>
      </w:r>
    </w:p>
    <w:p>
      <w:pPr>
        <w:spacing w:before="120"/>
        <w:rPr>
          <w:rFonts w:cs="Arial"/>
          <w:color w:val="000000"/>
          <w:lang w:val="en-US" w:eastAsia="zh-CN"/>
        </w:rPr>
      </w:pPr>
      <w:r>
        <w:rPr>
          <w:rFonts w:hint="eastAsia" w:ascii="宋体" w:hAnsi="宋体" w:cs="宋体"/>
          <w:color w:val="000000"/>
          <w:lang w:val="en-US" w:eastAsia="zh-CN"/>
        </w:rPr>
        <w:t>电源应保护并由</w:t>
      </w:r>
      <w:r>
        <w:rPr>
          <w:rFonts w:eastAsia="Times New Roman" w:cs="Arial"/>
          <w:color w:val="000000"/>
          <w:lang w:val="en-US" w:eastAsia="zh-CN"/>
        </w:rPr>
        <w:t xml:space="preserve"> UPS</w:t>
      </w:r>
      <w:r>
        <w:rPr>
          <w:rFonts w:hint="eastAsia" w:cs="Arial"/>
          <w:color w:val="000000"/>
          <w:lang w:val="en-US" w:eastAsia="zh-CN"/>
        </w:rPr>
        <w:t>备份</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94" w:name="_Basic"/>
      <w:bookmarkEnd w:id="94"/>
      <w:bookmarkStart w:id="95" w:name="_Toc148776266"/>
      <w:bookmarkStart w:id="96" w:name="_Toc369681205"/>
      <w:bookmarkStart w:id="97" w:name="_Toc369680853"/>
      <w:r>
        <w:rPr>
          <w:rFonts w:hint="eastAsia"/>
          <w:lang w:val="en-US" w:eastAsia="zh-CN"/>
        </w:rPr>
        <w:t>3.3.1</w:t>
      </w:r>
      <w:r>
        <w:rPr>
          <w:rFonts w:hint="eastAsia"/>
          <w:lang w:val="en-US" w:eastAsia="zh-CN"/>
        </w:rPr>
        <w:tab/>
      </w:r>
      <w:r>
        <w:rPr>
          <w:lang w:val="en-US"/>
        </w:rPr>
        <w:t>Basic</w:t>
      </w:r>
      <w:bookmarkEnd w:id="95"/>
      <w:r>
        <w:rPr>
          <w:rFonts w:hint="eastAsia"/>
          <w:lang w:val="en-US" w:eastAsia="zh-CN"/>
        </w:rPr>
        <w:t>基本</w:t>
      </w:r>
      <w:bookmarkEnd w:id="96"/>
      <w:bookmarkEnd w:id="97"/>
    </w:p>
    <w:p>
      <w:pPr>
        <w:spacing w:before="120"/>
        <w:rPr>
          <w:lang w:val="en-US" w:eastAsia="zh-CN"/>
        </w:rPr>
      </w:pPr>
      <w:r>
        <w:rPr>
          <w:lang w:val="en-US"/>
        </w:rPr>
        <w:t>The alarm system should cover all external doors and windows, internal high security areas such as vaults and places designated for the storage of high security materials. It should provide a means of summoning assistance in the event of emergency i.e. panic attack buttons.</w:t>
      </w:r>
    </w:p>
    <w:p>
      <w:pPr>
        <w:spacing w:before="120"/>
        <w:rPr>
          <w:lang w:val="en-US" w:eastAsia="zh-CN"/>
        </w:rPr>
      </w:pPr>
      <w:r>
        <w:rPr>
          <w:rFonts w:hint="eastAsia" w:ascii="宋体" w:hAnsi="宋体" w:cs="宋体"/>
          <w:color w:val="000000"/>
          <w:lang w:val="en-US" w:eastAsia="zh-CN"/>
        </w:rPr>
        <w:t>报警系统应涵盖所有外部门窗、高安全存储区和指定存放高安全材料的高安全区。它应提供紧急援助的一种手段如恐怖袭击按钮</w:t>
      </w:r>
      <w:r>
        <w:rPr>
          <w:rFonts w:ascii="宋体" w:hAnsi="宋体" w:cs="宋体"/>
          <w:color w:val="000000"/>
          <w:lang w:val="en-US" w:eastAsia="zh-CN"/>
        </w:rPr>
        <w:t>。</w:t>
      </w:r>
    </w:p>
    <w:p>
      <w:pPr>
        <w:spacing w:before="120"/>
        <w:rPr>
          <w:lang w:val="en-US" w:eastAsia="zh-CN"/>
        </w:rPr>
      </w:pPr>
      <w:r>
        <w:rPr>
          <w:lang w:val="en-US"/>
        </w:rPr>
        <w:t>The alarm system may be linked with the access control system or may be a separate installation.</w:t>
      </w:r>
    </w:p>
    <w:p>
      <w:pPr>
        <w:spacing w:before="120"/>
        <w:rPr>
          <w:rFonts w:cs="Arial"/>
          <w:color w:val="000000"/>
          <w:lang w:val="en-US" w:eastAsia="zh-CN"/>
        </w:rPr>
      </w:pPr>
      <w:r>
        <w:rPr>
          <w:rFonts w:hint="eastAsia" w:ascii="宋体" w:hAnsi="宋体" w:cs="宋体"/>
          <w:color w:val="000000"/>
          <w:lang w:val="en-US" w:eastAsia="zh-CN"/>
        </w:rPr>
        <w:t>报警系统可能与门禁控制系统链接，或者可能是一个单独的安装</w:t>
      </w:r>
      <w:r>
        <w:rPr>
          <w:rFonts w:ascii="宋体" w:hAnsi="宋体" w:cs="宋体"/>
          <w:color w:val="000000"/>
          <w:lang w:val="en-US" w:eastAsia="zh-CN"/>
        </w:rPr>
        <w:t>。</w:t>
      </w:r>
    </w:p>
    <w:p>
      <w:pPr>
        <w:spacing w:before="120"/>
        <w:rPr>
          <w:rFonts w:ascii="宋体" w:hAnsi="宋体" w:cs="宋体"/>
          <w:color w:val="000000"/>
          <w:lang w:val="en-US" w:eastAsia="zh-CN"/>
        </w:rPr>
      </w:pPr>
      <w:r>
        <w:rPr>
          <w:lang w:val="en-US"/>
        </w:rPr>
        <w:t>Records of activation should be maintained together with records of service to the system.</w:t>
      </w:r>
    </w:p>
    <w:p>
      <w:pPr>
        <w:spacing w:before="120"/>
        <w:rPr>
          <w:rFonts w:cs="Arial"/>
          <w:color w:val="000000"/>
          <w:lang w:val="en-US" w:eastAsia="zh-CN"/>
        </w:rPr>
      </w:pPr>
      <w:r>
        <w:rPr>
          <w:rFonts w:hint="eastAsia" w:ascii="宋体" w:hAnsi="宋体" w:cs="宋体"/>
          <w:color w:val="000000"/>
          <w:lang w:val="en-US" w:eastAsia="zh-CN"/>
        </w:rPr>
        <w:t>激活记录应在系统中与服务记录一同保存</w:t>
      </w:r>
      <w:r>
        <w:rPr>
          <w:rFonts w:ascii="宋体" w:hAnsi="宋体" w:cs="宋体"/>
          <w:color w:val="000000"/>
          <w:lang w:val="en-US" w:eastAsia="zh-CN"/>
        </w:rPr>
        <w:t>。</w:t>
      </w:r>
    </w:p>
    <w:p>
      <w:pPr>
        <w:spacing w:before="120"/>
        <w:rPr>
          <w:lang w:val="en-US" w:eastAsia="zh-CN"/>
        </w:rPr>
      </w:pPr>
      <w:r>
        <w:rPr>
          <w:lang w:val="en-US"/>
        </w:rPr>
        <w:t>A local procedure should document the operation of the system. The procedure should remain confidential to those persons who have a need to be involved in the operation of the system. It should include instructions on how activations are to be dealt with.</w:t>
      </w:r>
    </w:p>
    <w:p>
      <w:pPr>
        <w:spacing w:before="120"/>
        <w:rPr>
          <w:rFonts w:cs="Arial"/>
          <w:color w:val="000000"/>
          <w:lang w:val="en-US" w:eastAsia="zh-CN"/>
        </w:rPr>
      </w:pPr>
      <w:r>
        <w:rPr>
          <w:rFonts w:hint="eastAsia" w:ascii="宋体" w:hAnsi="宋体" w:cs="宋体"/>
          <w:color w:val="000000"/>
          <w:lang w:val="en-US" w:eastAsia="zh-CN"/>
        </w:rPr>
        <w:t>本地流程应对系统的运作存档。这个程序应该对那些涉及系统操作的人保持机密。它应包括有关如何处理激活的指令</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98" w:name="_By_Zone"/>
      <w:bookmarkEnd w:id="98"/>
      <w:bookmarkStart w:id="99" w:name="_Toc148776267"/>
      <w:bookmarkStart w:id="100" w:name="_Toc369680854"/>
      <w:bookmarkStart w:id="101" w:name="_Toc369681206"/>
      <w:r>
        <w:rPr>
          <w:rFonts w:hint="eastAsia"/>
          <w:lang w:val="en-US" w:eastAsia="zh-CN"/>
        </w:rPr>
        <w:t>3.3.2</w:t>
      </w:r>
      <w:r>
        <w:rPr>
          <w:rFonts w:hint="eastAsia"/>
          <w:lang w:val="en-US" w:eastAsia="zh-CN"/>
        </w:rPr>
        <w:tab/>
      </w:r>
      <w:r>
        <w:rPr>
          <w:lang w:val="en-US"/>
        </w:rPr>
        <w:t>By Zone</w:t>
      </w:r>
      <w:bookmarkEnd w:id="99"/>
      <w:r>
        <w:rPr>
          <w:rFonts w:hint="eastAsia"/>
          <w:lang w:val="en-US" w:eastAsia="zh-CN"/>
        </w:rPr>
        <w:t>根据区域</w:t>
      </w:r>
      <w:bookmarkEnd w:id="100"/>
      <w:bookmarkEnd w:id="101"/>
    </w:p>
    <w:p>
      <w:pPr>
        <w:spacing w:before="120"/>
        <w:rPr>
          <w:lang w:val="en-US" w:eastAsia="zh-CN"/>
        </w:rPr>
      </w:pPr>
      <w:r>
        <w:rPr>
          <w:lang w:val="en-US"/>
        </w:rPr>
        <w:t>As a complement to the basic system described above, the alarm system allows to have some specific areas activated closed to some others deactivated.</w:t>
      </w:r>
    </w:p>
    <w:p>
      <w:pPr>
        <w:spacing w:before="120"/>
        <w:rPr>
          <w:rFonts w:eastAsia="Times New Roman" w:cs="Arial"/>
          <w:color w:val="000000"/>
          <w:lang w:val="en-US" w:eastAsia="zh-CN"/>
        </w:rPr>
      </w:pPr>
      <w:r>
        <w:rPr>
          <w:rFonts w:hint="eastAsia" w:ascii="宋体" w:hAnsi="宋体" w:cs="宋体"/>
          <w:color w:val="000000"/>
          <w:lang w:val="en-US" w:eastAsia="zh-CN"/>
        </w:rPr>
        <w:t>如上文所述，报警系统允许有一些特定激活的区域与非激活区域相邻</w:t>
      </w:r>
      <w:r>
        <w:rPr>
          <w:rFonts w:ascii="宋体" w:hAnsi="宋体" w:cs="宋体"/>
          <w:color w:val="000000"/>
          <w:lang w:val="en-US" w:eastAsia="zh-CN"/>
        </w:rPr>
        <w:t>。</w:t>
      </w:r>
    </w:p>
    <w:p>
      <w:pPr>
        <w:spacing w:before="120"/>
        <w:rPr>
          <w:lang w:val="en-US" w:eastAsia="zh-CN"/>
        </w:rPr>
      </w:pPr>
      <w:r>
        <w:rPr>
          <w:lang w:val="en-US"/>
        </w:rPr>
        <w:t>Activation on one specific area can be:</w:t>
      </w:r>
    </w:p>
    <w:p>
      <w:pPr>
        <w:spacing w:before="120"/>
        <w:rPr>
          <w:rFonts w:cs="Arial"/>
          <w:color w:val="000000"/>
          <w:lang w:val="en-US" w:eastAsia="zh-CN"/>
        </w:rPr>
      </w:pPr>
      <w:r>
        <w:rPr>
          <w:rFonts w:hint="eastAsia" w:ascii="宋体" w:hAnsi="宋体" w:cs="宋体"/>
          <w:color w:val="000000"/>
          <w:lang w:val="en-US" w:eastAsia="zh-CN"/>
        </w:rPr>
        <w:t>一个特定领域的激活可以是</w:t>
      </w:r>
      <w:r>
        <w:rPr>
          <w:rFonts w:ascii="宋体" w:hAnsi="宋体" w:cs="宋体"/>
          <w:color w:val="000000"/>
          <w:lang w:val="en-US" w:eastAsia="zh-CN"/>
        </w:rPr>
        <w:t>：</w:t>
      </w:r>
    </w:p>
    <w:p>
      <w:pPr>
        <w:numPr>
          <w:ilvl w:val="0"/>
          <w:numId w:val="11"/>
        </w:numPr>
        <w:spacing w:before="120"/>
        <w:rPr>
          <w:lang w:val="en-US"/>
        </w:rPr>
      </w:pPr>
      <w:r>
        <w:rPr>
          <w:lang w:val="en-US"/>
        </w:rPr>
        <w:t>Manual: e.g. a guard activates one area when nobody is inside</w:t>
      </w:r>
    </w:p>
    <w:p>
      <w:pPr>
        <w:spacing w:before="120"/>
        <w:ind w:left="720"/>
        <w:rPr>
          <w:lang w:val="en-US" w:eastAsia="zh-CN"/>
        </w:rPr>
      </w:pPr>
      <w:r>
        <w:rPr>
          <w:rFonts w:hint="eastAsia" w:ascii="宋体" w:hAnsi="宋体" w:cs="宋体"/>
          <w:color w:val="000000"/>
          <w:lang w:val="en-US" w:eastAsia="zh-CN"/>
        </w:rPr>
        <w:t>手册：例如警卫队将激活一个地区，当没人在里面</w:t>
      </w:r>
      <w:r>
        <w:rPr>
          <w:rFonts w:ascii="宋体" w:hAnsi="宋体" w:cs="宋体"/>
          <w:color w:val="000000"/>
          <w:lang w:val="en-US" w:eastAsia="zh-CN"/>
        </w:rPr>
        <w:t>时</w:t>
      </w:r>
    </w:p>
    <w:p>
      <w:pPr>
        <w:numPr>
          <w:ilvl w:val="0"/>
          <w:numId w:val="11"/>
        </w:numPr>
        <w:spacing w:before="120"/>
        <w:rPr>
          <w:lang w:val="en-US"/>
        </w:rPr>
      </w:pPr>
      <w:r>
        <w:rPr>
          <w:lang w:val="en-US"/>
        </w:rPr>
        <w:t>Semi-automatic: a time limit is defined to activate the alarm</w:t>
      </w:r>
    </w:p>
    <w:p>
      <w:pPr>
        <w:spacing w:before="120"/>
        <w:ind w:left="720"/>
        <w:rPr>
          <w:lang w:val="en-US" w:eastAsia="zh-CN"/>
        </w:rPr>
      </w:pPr>
      <w:r>
        <w:rPr>
          <w:rFonts w:hint="eastAsia" w:ascii="宋体" w:hAnsi="宋体" w:cs="宋体"/>
          <w:color w:val="000000"/>
          <w:lang w:val="en-US" w:eastAsia="zh-CN"/>
        </w:rPr>
        <w:t>半自动：对警报设置时间限制</w:t>
      </w:r>
    </w:p>
    <w:p>
      <w:pPr>
        <w:pStyle w:val="4"/>
        <w:numPr>
          <w:ilvl w:val="2"/>
          <w:numId w:val="0"/>
        </w:numPr>
        <w:tabs>
          <w:tab w:val="left" w:pos="720"/>
        </w:tabs>
        <w:spacing w:before="120"/>
        <w:ind w:left="216" w:hanging="216"/>
        <w:jc w:val="left"/>
        <w:rPr>
          <w:lang w:val="en-US"/>
        </w:rPr>
      </w:pPr>
      <w:bookmarkStart w:id="102" w:name="_Automatic"/>
      <w:bookmarkEnd w:id="102"/>
      <w:bookmarkStart w:id="103" w:name="_Toc148776268"/>
      <w:bookmarkStart w:id="104" w:name="_Toc369681207"/>
      <w:bookmarkStart w:id="105" w:name="_Toc369680855"/>
      <w:bookmarkStart w:id="106" w:name="_Toc433107257"/>
      <w:bookmarkStart w:id="107" w:name="_Toc434834294"/>
      <w:bookmarkStart w:id="108" w:name="_Toc435009163"/>
      <w:bookmarkStart w:id="109" w:name="_Toc433125016"/>
      <w:bookmarkStart w:id="110" w:name="_Toc434847601"/>
      <w:bookmarkStart w:id="111" w:name="_Toc434846827"/>
      <w:bookmarkStart w:id="112" w:name="_Toc435015970"/>
      <w:bookmarkStart w:id="113" w:name="_Toc435194121"/>
      <w:bookmarkStart w:id="114" w:name="_Toc435098794"/>
      <w:bookmarkStart w:id="115" w:name="_Toc433047778"/>
      <w:bookmarkStart w:id="116" w:name="_Toc435194067"/>
      <w:bookmarkStart w:id="117" w:name="_Toc433127193"/>
      <w:bookmarkStart w:id="118" w:name="_Toc433129368"/>
      <w:bookmarkStart w:id="119" w:name="_Toc433130638"/>
      <w:bookmarkStart w:id="120" w:name="_Toc434897857"/>
      <w:bookmarkStart w:id="121" w:name="_Toc434928395"/>
      <w:bookmarkStart w:id="122" w:name="_Toc435096446"/>
      <w:bookmarkStart w:id="123" w:name="_Toc435123914"/>
      <w:bookmarkStart w:id="124" w:name="_Toc433130755"/>
      <w:bookmarkStart w:id="125" w:name="_Toc435193640"/>
      <w:bookmarkStart w:id="126" w:name="_Toc435096621"/>
      <w:bookmarkStart w:id="127" w:name="_Toc433122457"/>
      <w:bookmarkStart w:id="128" w:name="_Toc434830268"/>
      <w:bookmarkStart w:id="129" w:name="ACCESSCONTROLSYSTEM"/>
      <w:bookmarkStart w:id="130" w:name="_Toc438821502"/>
      <w:bookmarkStart w:id="131" w:name="_Toc436717096"/>
      <w:bookmarkStart w:id="132" w:name="_Toc436734034"/>
      <w:bookmarkStart w:id="133" w:name="_Toc437664543"/>
      <w:bookmarkStart w:id="134" w:name="_Toc438811633"/>
      <w:bookmarkStart w:id="135" w:name="_Toc438812018"/>
      <w:bookmarkStart w:id="136" w:name="_Toc438819559"/>
      <w:bookmarkStart w:id="137" w:name="_Toc438380315"/>
      <w:bookmarkStart w:id="138" w:name="_Toc437665173"/>
      <w:bookmarkStart w:id="139" w:name="_Toc438820662"/>
      <w:bookmarkStart w:id="140" w:name="_Toc437417824"/>
      <w:r>
        <w:rPr>
          <w:rFonts w:hint="eastAsia"/>
          <w:lang w:val="en-US" w:eastAsia="zh-CN"/>
        </w:rPr>
        <w:t>3.3.3</w:t>
      </w:r>
      <w:r>
        <w:rPr>
          <w:rFonts w:hint="eastAsia"/>
          <w:lang w:val="en-US" w:eastAsia="zh-CN"/>
        </w:rPr>
        <w:tab/>
      </w:r>
      <w:r>
        <w:rPr>
          <w:lang w:val="en-US"/>
        </w:rPr>
        <w:t>Automatic</w:t>
      </w:r>
      <w:bookmarkEnd w:id="103"/>
      <w:r>
        <w:rPr>
          <w:rFonts w:hint="eastAsia"/>
          <w:lang w:val="en-US" w:eastAsia="zh-CN"/>
        </w:rPr>
        <w:t>自动化</w:t>
      </w:r>
      <w:bookmarkEnd w:id="104"/>
      <w:bookmarkEnd w:id="105"/>
    </w:p>
    <w:p>
      <w:pPr>
        <w:spacing w:before="120"/>
        <w:rPr>
          <w:lang w:val="en-US" w:eastAsia="zh-CN"/>
        </w:rPr>
      </w:pPr>
      <w:r>
        <w:rPr>
          <w:lang w:val="en-US"/>
        </w:rPr>
        <w:t>In some High Security Area, the alarm system is automatically activated when the last person exits.</w:t>
      </w:r>
    </w:p>
    <w:p>
      <w:pPr>
        <w:spacing w:before="120"/>
        <w:rPr>
          <w:rFonts w:cs="Arial"/>
          <w:color w:val="000000"/>
          <w:lang w:val="en-US" w:eastAsia="zh-CN"/>
        </w:rPr>
      </w:pPr>
      <w:r>
        <w:rPr>
          <w:rFonts w:hint="eastAsia" w:ascii="宋体" w:hAnsi="宋体" w:cs="宋体"/>
          <w:color w:val="000000"/>
          <w:lang w:val="en-US" w:eastAsia="zh-CN"/>
        </w:rPr>
        <w:t>在一些高安全区域中，当最后一个人退出时将自动激活报警系统</w:t>
      </w:r>
      <w:r>
        <w:rPr>
          <w:rFonts w:ascii="宋体" w:hAnsi="宋体" w:cs="宋体"/>
          <w:color w:val="000000"/>
          <w:lang w:val="en-US" w:eastAsia="zh-CN"/>
        </w:rPr>
        <w:t>。</w:t>
      </w:r>
    </w:p>
    <w:p>
      <w:pPr>
        <w:spacing w:before="120"/>
        <w:rPr>
          <w:lang w:val="en-US" w:eastAsia="zh-CN"/>
        </w:rPr>
      </w:pPr>
      <w:r>
        <w:rPr>
          <w:lang w:val="en-US"/>
        </w:rPr>
        <w:t>A software counter must increment the number of cards registered within the card access control system every time that a card has been checked in or out. The area must be protected with an internal movement detector that should activate the alarm system each time the last employee on duty has checked out.</w:t>
      </w:r>
    </w:p>
    <w:p>
      <w:pPr>
        <w:spacing w:before="120"/>
        <w:rPr>
          <w:rFonts w:cs="Arial"/>
          <w:color w:val="000000"/>
          <w:lang w:val="en-US" w:eastAsia="zh-CN"/>
        </w:rPr>
      </w:pPr>
      <w:r>
        <w:rPr>
          <w:rFonts w:hint="eastAsia" w:ascii="宋体" w:hAnsi="宋体" w:cs="宋体"/>
          <w:color w:val="000000"/>
          <w:lang w:val="en-US" w:eastAsia="zh-CN"/>
        </w:rPr>
        <w:t>软件计数器必须增加注册卡门禁控制系统内每一张卡已经被签入或签的时间卡的数目。该地区必须由内部运动检测器保护，它应在每次值班的最后一名雇员已签出后激活报警系统</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141" w:name="_Toc148776269"/>
      <w:bookmarkStart w:id="142" w:name="_Toc215978866"/>
      <w:bookmarkStart w:id="143" w:name="_Toc369681208"/>
      <w:bookmarkStart w:id="144" w:name="_Toc369680856"/>
      <w:r>
        <w:rPr>
          <w:rFonts w:hint="eastAsia"/>
          <w:lang w:eastAsia="zh-CN"/>
        </w:rPr>
        <w:t>3.4</w:t>
      </w:r>
      <w:r>
        <w:rPr>
          <w:rFonts w:hint="eastAsia"/>
          <w:lang w:eastAsia="zh-CN"/>
        </w:rPr>
        <w:tab/>
      </w:r>
      <w:r>
        <w:t>Access Control</w:t>
      </w:r>
      <w:bookmarkEnd w:id="141"/>
      <w:bookmarkEnd w:id="142"/>
      <w:r>
        <w:rPr>
          <w:rFonts w:hint="eastAsia"/>
          <w:lang w:eastAsia="zh-CN"/>
        </w:rPr>
        <w:t xml:space="preserve">      访问控制</w:t>
      </w:r>
      <w:bookmarkEnd w:id="143"/>
      <w:bookmarkEnd w:id="144"/>
    </w:p>
    <w:p>
      <w:pPr>
        <w:spacing w:before="120"/>
        <w:rPr>
          <w:lang w:val="en-US" w:eastAsia="zh-CN"/>
        </w:rPr>
      </w:pPr>
      <w:r>
        <w:rPr>
          <w:lang w:val="en-US"/>
        </w:rPr>
        <w:t>Within Chengtian Weiye (Ningbo) Chip Technology Co., Ltd premises, all personnel must be identified by a badge. This badge must be worn visibly at all times by all employees, contractors and visitors and is used by the access control system.</w:t>
      </w:r>
    </w:p>
    <w:p>
      <w:pPr>
        <w:spacing w:before="120"/>
        <w:rPr>
          <w:rFonts w:cs="Arial"/>
          <w:color w:val="000000"/>
          <w:lang w:val="en-US" w:eastAsia="zh-CN"/>
        </w:rPr>
      </w:pPr>
      <w:r>
        <w:rPr>
          <w:rFonts w:hint="eastAsia" w:ascii="宋体" w:hAnsi="宋体" w:cs="宋体"/>
          <w:color w:val="000000"/>
          <w:lang w:val="en-US" w:eastAsia="zh-CN"/>
        </w:rPr>
        <w:t>澄天伟业（宁波）芯片技术有限公司</w:t>
      </w:r>
      <w:r>
        <w:rPr>
          <w:rFonts w:ascii="宋体" w:hAnsi="宋体" w:cs="宋体"/>
          <w:color w:val="000000"/>
          <w:lang w:val="en-US" w:eastAsia="zh-CN"/>
        </w:rPr>
        <w:t>处所内的所有人员必须由一个</w:t>
      </w:r>
      <w:r>
        <w:rPr>
          <w:rFonts w:hint="eastAsia" w:ascii="宋体" w:hAnsi="宋体" w:cs="宋体"/>
          <w:color w:val="000000"/>
          <w:lang w:val="en-US" w:eastAsia="zh-CN"/>
        </w:rPr>
        <w:t>门禁卡。门禁卡必须将佩戴明显地在所有时间所有员工、承建商及访客，由门禁控制系统使用</w:t>
      </w:r>
      <w:r>
        <w:rPr>
          <w:rFonts w:ascii="宋体" w:hAnsi="宋体" w:cs="宋体"/>
          <w:color w:val="000000"/>
          <w:lang w:val="en-US" w:eastAsia="zh-CN"/>
        </w:rPr>
        <w:t>。</w:t>
      </w:r>
    </w:p>
    <w:p>
      <w:pPr>
        <w:spacing w:before="120"/>
        <w:rPr>
          <w:lang w:val="en-US" w:eastAsia="zh-CN"/>
        </w:rPr>
      </w:pPr>
      <w:r>
        <w:rPr>
          <w:lang w:val="en-US"/>
        </w:rPr>
        <w:t>The badge management and the operation of access control systems must be documented in a local procedure.</w:t>
      </w:r>
    </w:p>
    <w:p>
      <w:pPr>
        <w:spacing w:before="120"/>
        <w:rPr>
          <w:rFonts w:cs="Arial"/>
          <w:color w:val="000000"/>
          <w:lang w:val="en-US" w:eastAsia="zh-CN"/>
        </w:rPr>
      </w:pPr>
      <w:r>
        <w:rPr>
          <w:rFonts w:hint="eastAsia" w:ascii="宋体" w:hAnsi="宋体" w:cs="宋体"/>
          <w:color w:val="000000"/>
          <w:lang w:val="en-US" w:eastAsia="zh-CN"/>
        </w:rPr>
        <w:t>门禁卡管理和门禁控制系统的运作必须记录在本地的过程</w:t>
      </w:r>
      <w:r>
        <w:rPr>
          <w:rFonts w:ascii="宋体" w:hAnsi="宋体" w:cs="宋体"/>
          <w:color w:val="000000"/>
          <w:lang w:val="en-US" w:eastAsia="zh-CN"/>
        </w:rPr>
        <w:t>。</w:t>
      </w:r>
    </w:p>
    <w:p>
      <w:pPr>
        <w:spacing w:before="120"/>
        <w:rPr>
          <w:lang w:val="en-US" w:eastAsia="zh-CN"/>
        </w:rPr>
      </w:pPr>
      <w:r>
        <w:rPr>
          <w:lang w:val="en-US"/>
        </w:rPr>
        <w:t xml:space="preserve">Card access systems that allow entry into restricted areas must have a backup electrical power source capable of maintaining the system for 48 hours. </w:t>
      </w:r>
    </w:p>
    <w:p>
      <w:pPr>
        <w:spacing w:before="120"/>
        <w:rPr>
          <w:rFonts w:cs="Arial"/>
          <w:color w:val="000000"/>
          <w:lang w:val="en-US" w:eastAsia="zh-CN"/>
        </w:rPr>
      </w:pPr>
      <w:r>
        <w:rPr>
          <w:rFonts w:hint="eastAsia" w:ascii="宋体" w:hAnsi="宋体" w:cs="宋体"/>
          <w:color w:val="000000"/>
          <w:lang w:val="en-US" w:eastAsia="zh-CN"/>
        </w:rPr>
        <w:t>允许进入限制区的卡访问系统必须有备用电源，能够维持</w:t>
      </w:r>
      <w:r>
        <w:rPr>
          <w:rFonts w:eastAsia="Times New Roman" w:cs="Arial"/>
          <w:color w:val="000000"/>
          <w:lang w:val="en-US" w:eastAsia="zh-CN"/>
        </w:rPr>
        <w:t>48</w:t>
      </w:r>
      <w:r>
        <w:rPr>
          <w:rFonts w:hint="eastAsia" w:ascii="宋体" w:hAnsi="宋体" w:cs="宋体"/>
          <w:color w:val="000000"/>
          <w:lang w:val="en-US" w:eastAsia="zh-CN"/>
        </w:rPr>
        <w:t>小时的系统</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145" w:name="_Basic_1"/>
      <w:bookmarkEnd w:id="145"/>
      <w:bookmarkStart w:id="146" w:name="_Toc148776270"/>
      <w:bookmarkStart w:id="147" w:name="_Toc369681209"/>
      <w:bookmarkStart w:id="148" w:name="_Toc369680857"/>
      <w:r>
        <w:rPr>
          <w:rFonts w:hint="eastAsia"/>
          <w:lang w:val="en-US" w:eastAsia="zh-CN"/>
        </w:rPr>
        <w:t>3.4.1</w:t>
      </w:r>
      <w:r>
        <w:rPr>
          <w:rFonts w:hint="eastAsia"/>
          <w:lang w:val="en-US" w:eastAsia="zh-CN"/>
        </w:rPr>
        <w:tab/>
      </w:r>
      <w:r>
        <w:rPr>
          <w:lang w:val="en-US"/>
        </w:rPr>
        <w:t>Basic</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6"/>
      <w:r>
        <w:rPr>
          <w:rFonts w:hint="eastAsia"/>
          <w:lang w:val="en-US" w:eastAsia="zh-CN"/>
        </w:rPr>
        <w:t>基本</w:t>
      </w:r>
      <w:bookmarkEnd w:id="147"/>
      <w:bookmarkEnd w:id="148"/>
    </w:p>
    <w:p>
      <w:pPr>
        <w:pStyle w:val="5"/>
        <w:numPr>
          <w:ilvl w:val="3"/>
          <w:numId w:val="0"/>
        </w:numPr>
        <w:tabs>
          <w:tab w:val="left" w:pos="864"/>
        </w:tabs>
        <w:spacing w:before="120"/>
        <w:ind w:left="864" w:hanging="864"/>
        <w:jc w:val="left"/>
        <w:rPr>
          <w:lang w:val="en-US"/>
        </w:rPr>
      </w:pPr>
      <w:r>
        <w:rPr>
          <w:rFonts w:hint="eastAsia"/>
          <w:lang w:val="en-US" w:eastAsia="zh-CN"/>
        </w:rPr>
        <w:t>3.4.1.1</w:t>
      </w:r>
      <w:r>
        <w:rPr>
          <w:rFonts w:hint="eastAsia"/>
          <w:lang w:val="en-US" w:eastAsia="zh-CN"/>
        </w:rPr>
        <w:tab/>
      </w:r>
      <w:r>
        <w:rPr>
          <w:lang w:val="en-US"/>
        </w:rPr>
        <w:t>Access control system</w:t>
      </w:r>
      <w:r>
        <w:rPr>
          <w:rFonts w:hint="eastAsia"/>
          <w:lang w:val="en-US" w:eastAsia="zh-CN"/>
        </w:rPr>
        <w:t>门禁控制系统</w:t>
      </w:r>
    </w:p>
    <w:p>
      <w:pPr>
        <w:spacing w:before="120"/>
        <w:rPr>
          <w:lang w:val="en-US" w:eastAsia="zh-CN"/>
        </w:rPr>
      </w:pPr>
      <w:r>
        <w:rPr>
          <w:lang w:val="en-US"/>
        </w:rPr>
        <w:t>Access to the premises should be controlled with an access control system or suitable locking mechanism in accordance with the zone definitions. The access control system should conform to company standards. A record of authorization of access must be retained in respect of each employee and visitor and updated according to any change from the original requirement.</w:t>
      </w:r>
    </w:p>
    <w:p>
      <w:pPr>
        <w:spacing w:before="120"/>
        <w:rPr>
          <w:rFonts w:cs="Arial"/>
          <w:color w:val="000000"/>
          <w:lang w:val="en-US" w:eastAsia="zh-CN"/>
        </w:rPr>
      </w:pPr>
      <w:r>
        <w:rPr>
          <w:rFonts w:hint="eastAsia" w:ascii="宋体" w:hAnsi="宋体" w:cs="宋体"/>
          <w:color w:val="000000"/>
          <w:lang w:val="en-US" w:eastAsia="zh-CN"/>
        </w:rPr>
        <w:t>进出公司应设置门禁控制系统或根据区域定义的锁定机制。门禁控制系统应符合公司的标准。授权访问的记录必须保留每个员工和访客，并对根据原先的要求进行的任何更改作更新</w:t>
      </w:r>
      <w:r>
        <w:rPr>
          <w:rFonts w:ascii="宋体" w:hAnsi="宋体" w:cs="宋体"/>
          <w:color w:val="000000"/>
          <w:lang w:val="en-US" w:eastAsia="zh-CN"/>
        </w:rPr>
        <w:t>。</w:t>
      </w:r>
    </w:p>
    <w:p>
      <w:pPr>
        <w:spacing w:before="120"/>
        <w:rPr>
          <w:lang w:val="en-US" w:eastAsia="zh-CN"/>
        </w:rPr>
      </w:pPr>
      <w:r>
        <w:rPr>
          <w:lang w:val="en-US"/>
        </w:rPr>
        <w:t>Access to normal zones is granted to all Chengtian Weiye (Ningbo) Chip Technology Co., Ltd employees.</w:t>
      </w:r>
    </w:p>
    <w:p>
      <w:pPr>
        <w:spacing w:before="120"/>
        <w:rPr>
          <w:rFonts w:cs="Arial"/>
          <w:color w:val="000000"/>
          <w:lang w:val="en-US" w:eastAsia="zh-CN"/>
        </w:rPr>
      </w:pPr>
      <w:r>
        <w:rPr>
          <w:rFonts w:hint="eastAsia" w:ascii="宋体" w:hAnsi="宋体" w:cs="宋体"/>
          <w:color w:val="000000"/>
          <w:lang w:val="en-US" w:eastAsia="zh-CN"/>
        </w:rPr>
        <w:t>授予澄天伟业（宁波）芯片技术有限公司的所有员工对普通区域的访问权限</w:t>
      </w:r>
      <w:r>
        <w:rPr>
          <w:rFonts w:ascii="宋体" w:hAnsi="宋体" w:cs="宋体"/>
          <w:color w:val="000000"/>
          <w:lang w:val="en-US" w:eastAsia="zh-CN"/>
        </w:rPr>
        <w:t>。</w:t>
      </w:r>
    </w:p>
    <w:p>
      <w:pPr>
        <w:spacing w:before="120"/>
        <w:rPr>
          <w:lang w:val="en-US" w:eastAsia="zh-CN"/>
        </w:rPr>
      </w:pPr>
      <w:r>
        <w:rPr>
          <w:lang w:val="en-US"/>
        </w:rPr>
        <w:t xml:space="preserve">A principle of Chengtian Weiye (Ningbo) Chip Technology Co., Ltd policy is that access control systems in operation on all sites will utilize Chengtian Weiye (Ningbo) Chip Technology Co., Ltd cards, </w:t>
      </w:r>
      <w:r>
        <w:rPr>
          <w:bCs/>
          <w:lang w:val="en-US"/>
        </w:rPr>
        <w:t>certified cards readers and access control system software</w:t>
      </w:r>
      <w:r>
        <w:rPr>
          <w:lang w:val="en-US"/>
        </w:rPr>
        <w:t xml:space="preserve"> to facilitate entry to sites</w:t>
      </w:r>
      <w:r>
        <w:rPr>
          <w:rFonts w:hint="eastAsia"/>
          <w:lang w:val="en-US" w:eastAsia="zh-CN"/>
        </w:rPr>
        <w:t>.</w:t>
      </w:r>
    </w:p>
    <w:p>
      <w:pPr>
        <w:spacing w:before="120"/>
        <w:rPr>
          <w:rFonts w:cs="Arial"/>
          <w:color w:val="000000"/>
          <w:lang w:val="en-US" w:eastAsia="zh-CN"/>
        </w:rPr>
      </w:pPr>
      <w:r>
        <w:rPr>
          <w:rFonts w:hint="eastAsia" w:ascii="宋体" w:hAnsi="宋体" w:cs="宋体"/>
          <w:color w:val="000000"/>
          <w:lang w:val="en-US" w:eastAsia="zh-CN"/>
        </w:rPr>
        <w:t>澄天伟业（宁波）芯片技术有限公司政策的一个原则是门禁控制系统中的所有站点上的操作将会利用澄天伟业（宁波）芯片技术有限公司卡、认证读卡器和门禁控制系统软件，设置公司的进出。</w:t>
      </w:r>
    </w:p>
    <w:p>
      <w:pPr>
        <w:pStyle w:val="4"/>
        <w:numPr>
          <w:ilvl w:val="2"/>
          <w:numId w:val="0"/>
        </w:numPr>
        <w:tabs>
          <w:tab w:val="left" w:pos="720"/>
        </w:tabs>
        <w:spacing w:before="120"/>
        <w:ind w:left="216" w:hanging="216"/>
        <w:jc w:val="left"/>
        <w:rPr>
          <w:lang w:val="en-US"/>
        </w:rPr>
      </w:pPr>
      <w:bookmarkStart w:id="149" w:name="_Access_to_Secure"/>
      <w:bookmarkEnd w:id="149"/>
      <w:bookmarkStart w:id="150" w:name="_Reinforced"/>
      <w:bookmarkEnd w:id="150"/>
      <w:bookmarkStart w:id="151" w:name="_Toc148776272"/>
      <w:bookmarkStart w:id="152" w:name="_Toc369681211"/>
      <w:bookmarkStart w:id="153" w:name="_Toc369680859"/>
      <w:r>
        <w:rPr>
          <w:rFonts w:hint="eastAsia"/>
          <w:lang w:val="en-US" w:eastAsia="zh-CN"/>
        </w:rPr>
        <w:t>3.4.1.2</w:t>
      </w:r>
      <w:r>
        <w:rPr>
          <w:rFonts w:hint="eastAsia"/>
          <w:lang w:val="en-US" w:eastAsia="zh-CN"/>
        </w:rPr>
        <w:tab/>
      </w:r>
      <w:r>
        <w:rPr>
          <w:lang w:val="en-US"/>
        </w:rPr>
        <w:t>Reinforced</w:t>
      </w:r>
      <w:bookmarkEnd w:id="151"/>
      <w:r>
        <w:rPr>
          <w:rFonts w:hint="eastAsia"/>
          <w:lang w:val="en-US" w:eastAsia="zh-CN"/>
        </w:rPr>
        <w:t>加强</w:t>
      </w:r>
      <w:bookmarkEnd w:id="152"/>
      <w:bookmarkEnd w:id="153"/>
    </w:p>
    <w:p>
      <w:pPr>
        <w:spacing w:before="120"/>
        <w:rPr>
          <w:lang w:val="en-US" w:eastAsia="zh-CN"/>
        </w:rPr>
      </w:pPr>
      <w:r>
        <w:rPr>
          <w:lang w:val="en-US"/>
        </w:rPr>
        <w:t>The basic access control system has to be reinforced for stronger authentication in high security zones:</w:t>
      </w:r>
    </w:p>
    <w:p>
      <w:pPr>
        <w:spacing w:before="120"/>
        <w:rPr>
          <w:rFonts w:cs="Arial"/>
          <w:color w:val="000000"/>
          <w:lang w:val="en-US" w:eastAsia="zh-CN"/>
        </w:rPr>
      </w:pPr>
      <w:r>
        <w:rPr>
          <w:rFonts w:hint="eastAsia" w:ascii="宋体" w:hAnsi="宋体" w:cs="宋体"/>
          <w:color w:val="000000"/>
          <w:lang w:val="en-US" w:eastAsia="zh-CN"/>
        </w:rPr>
        <w:t>基本的门禁控制系统应予以加强，为在高安全区域更强的身份验证</w:t>
      </w:r>
      <w:r>
        <w:rPr>
          <w:rFonts w:ascii="宋体" w:hAnsi="宋体" w:cs="宋体"/>
          <w:color w:val="000000"/>
          <w:lang w:val="en-US" w:eastAsia="zh-CN"/>
        </w:rPr>
        <w:t>：</w:t>
      </w:r>
    </w:p>
    <w:p>
      <w:pPr>
        <w:numPr>
          <w:ilvl w:val="0"/>
          <w:numId w:val="12"/>
        </w:numPr>
        <w:spacing w:before="120"/>
        <w:rPr>
          <w:lang w:val="en-US"/>
        </w:rPr>
      </w:pPr>
      <w:r>
        <w:rPr>
          <w:lang w:val="en-US"/>
        </w:rPr>
        <w:t>In R&amp;D environment, this is achieved in placing successive access controls when moving from a zone security level to another one. An authentication with pin code may be added to reader.</w:t>
      </w:r>
    </w:p>
    <w:p>
      <w:pPr>
        <w:rPr>
          <w:lang w:val="en-US"/>
        </w:rPr>
      </w:pPr>
    </w:p>
    <w:p>
      <w:pPr>
        <w:jc w:val="right"/>
        <w:rPr>
          <w:lang w:val="en-US"/>
        </w:rPr>
      </w:pPr>
    </w:p>
    <w:p>
      <w:pPr>
        <w:spacing w:before="120"/>
        <w:ind w:left="720"/>
        <w:rPr>
          <w:lang w:val="en-US" w:eastAsia="zh-CN"/>
        </w:rPr>
      </w:pPr>
      <w:r>
        <w:rPr>
          <w:rFonts w:hint="eastAsia" w:ascii="宋体" w:hAnsi="宋体" w:cs="宋体"/>
          <w:color w:val="000000"/>
          <w:lang w:val="en-US" w:eastAsia="zh-CN"/>
        </w:rPr>
        <w:t>在</w:t>
      </w:r>
      <w:r>
        <w:rPr>
          <w:rFonts w:eastAsia="Times New Roman" w:cs="Arial"/>
          <w:color w:val="000000"/>
          <w:lang w:val="en-US" w:eastAsia="zh-CN"/>
        </w:rPr>
        <w:t xml:space="preserve"> R&amp;D </w:t>
      </w:r>
      <w:r>
        <w:rPr>
          <w:rFonts w:hint="eastAsia" w:ascii="宋体" w:hAnsi="宋体" w:cs="宋体"/>
          <w:color w:val="000000"/>
          <w:lang w:val="en-US" w:eastAsia="zh-CN"/>
        </w:rPr>
        <w:t>的环境中，通过从一个区域的安全级别移动到另一个时放置连续访问控件实现。身份验证与</w:t>
      </w:r>
      <w:r>
        <w:rPr>
          <w:rFonts w:eastAsia="Times New Roman" w:cs="Arial"/>
          <w:color w:val="000000"/>
          <w:lang w:val="en-US" w:eastAsia="zh-CN"/>
        </w:rPr>
        <w:t xml:space="preserve"> pin </w:t>
      </w:r>
      <w:r>
        <w:rPr>
          <w:rFonts w:hint="eastAsia" w:ascii="宋体" w:hAnsi="宋体" w:cs="宋体"/>
          <w:color w:val="000000"/>
          <w:lang w:val="en-US" w:eastAsia="zh-CN"/>
        </w:rPr>
        <w:t>代码可能添加到读卡器中</w:t>
      </w:r>
      <w:r>
        <w:rPr>
          <w:rFonts w:ascii="宋体" w:hAnsi="宋体" w:cs="宋体"/>
          <w:color w:val="000000"/>
          <w:lang w:val="en-US" w:eastAsia="zh-CN"/>
        </w:rPr>
        <w:t>。</w:t>
      </w:r>
    </w:p>
    <w:p>
      <w:pPr>
        <w:numPr>
          <w:ilvl w:val="0"/>
          <w:numId w:val="12"/>
        </w:numPr>
        <w:spacing w:before="120"/>
        <w:rPr>
          <w:lang w:val="en-US"/>
        </w:rPr>
      </w:pPr>
      <w:r>
        <w:rPr>
          <w:lang w:val="en-US"/>
        </w:rPr>
        <w:t>In production sites, the access control must guarantee the traceability of all movements from a zone to another for every single person. (for instance placing successive access controls)</w:t>
      </w:r>
    </w:p>
    <w:p>
      <w:pPr>
        <w:spacing w:before="120"/>
        <w:ind w:left="720"/>
        <w:rPr>
          <w:lang w:val="en-US" w:eastAsia="zh-CN"/>
        </w:rPr>
      </w:pPr>
      <w:r>
        <w:rPr>
          <w:rFonts w:hint="eastAsia" w:ascii="宋体" w:hAnsi="宋体" w:cs="宋体"/>
          <w:color w:val="000000"/>
          <w:lang w:val="en-US" w:eastAsia="zh-CN"/>
        </w:rPr>
        <w:t>在生产车间，访问控制必须保证从一个区域到另一种的每一个人的所有运动的可追溯性。（例如将置于连续访问控制中</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eastAsia="zh-CN"/>
        </w:rPr>
      </w:pPr>
      <w:r>
        <w:rPr>
          <w:rFonts w:hint="eastAsia"/>
          <w:lang w:val="en-US" w:eastAsia="zh-CN"/>
        </w:rPr>
        <w:t>3.4.3.1</w:t>
      </w:r>
      <w:r>
        <w:rPr>
          <w:rFonts w:hint="eastAsia"/>
          <w:lang w:val="en-US" w:eastAsia="zh-CN"/>
        </w:rPr>
        <w:tab/>
      </w:r>
      <w:r>
        <w:rPr>
          <w:lang w:val="en-US"/>
        </w:rPr>
        <w:t>Single sluice entry points</w:t>
      </w:r>
      <w:r>
        <w:rPr>
          <w:rFonts w:hint="eastAsia"/>
          <w:highlight w:val="yellow"/>
          <w:lang w:val="en-US" w:eastAsia="zh-CN"/>
        </w:rPr>
        <w:t>单闸入口点</w:t>
      </w:r>
    </w:p>
    <w:p>
      <w:pPr>
        <w:spacing w:before="120"/>
        <w:rPr>
          <w:lang w:val="en-US" w:eastAsia="zh-CN"/>
        </w:rPr>
      </w:pPr>
      <w:r>
        <w:rPr>
          <w:lang w:val="en-US"/>
        </w:rPr>
        <w:t>Production zones where security products are manufactured or personalized should additionally be subjected to a person-by-person entry system, to make sure that each authorized person is recorded when entering/exiting from high security zone, and separate goods.</w:t>
      </w:r>
    </w:p>
    <w:p>
      <w:pPr>
        <w:spacing w:before="120"/>
        <w:rPr>
          <w:rFonts w:cs="Arial"/>
          <w:color w:val="000000"/>
          <w:lang w:val="en-US" w:eastAsia="zh-CN"/>
        </w:rPr>
      </w:pPr>
      <w:r>
        <w:rPr>
          <w:rFonts w:hint="eastAsia" w:ascii="宋体" w:hAnsi="宋体" w:cs="宋体"/>
          <w:color w:val="000000"/>
          <w:lang w:val="en-US" w:eastAsia="zh-CN"/>
        </w:rPr>
        <w:t>用于生产或个性化的生产区在此外应受一个</w:t>
      </w:r>
      <w:r>
        <w:rPr>
          <w:rFonts w:hint="eastAsia" w:ascii="宋体" w:hAnsi="宋体" w:cs="宋体"/>
          <w:color w:val="000000"/>
          <w:highlight w:val="yellow"/>
          <w:lang w:val="en-US" w:eastAsia="zh-CN"/>
        </w:rPr>
        <w:t>“一人接一人</w:t>
      </w:r>
      <w:r>
        <w:rPr>
          <w:rFonts w:hint="eastAsia" w:ascii="宋体" w:hAnsi="宋体" w:cs="宋体"/>
          <w:color w:val="000000"/>
          <w:lang w:val="en-US" w:eastAsia="zh-CN"/>
        </w:rPr>
        <w:t>”的进入系统，以确保每个获授权的人和单独的物品从高安全区进入</w:t>
      </w:r>
      <w:r>
        <w:rPr>
          <w:rFonts w:eastAsia="Times New Roman" w:cs="Arial"/>
          <w:color w:val="000000"/>
          <w:lang w:val="en-US" w:eastAsia="zh-CN"/>
        </w:rPr>
        <w:t>/</w:t>
      </w:r>
      <w:r>
        <w:rPr>
          <w:rFonts w:hint="eastAsia" w:ascii="宋体" w:hAnsi="宋体" w:cs="宋体"/>
          <w:color w:val="000000"/>
          <w:lang w:val="en-US" w:eastAsia="zh-CN"/>
        </w:rPr>
        <w:t>退出时的记录</w:t>
      </w:r>
      <w:r>
        <w:rPr>
          <w:rFonts w:ascii="宋体" w:hAnsi="宋体" w:cs="宋体"/>
          <w:color w:val="000000"/>
          <w:lang w:val="en-US" w:eastAsia="zh-CN"/>
        </w:rPr>
        <w:t>。</w:t>
      </w:r>
    </w:p>
    <w:p>
      <w:pPr>
        <w:spacing w:before="120"/>
        <w:rPr>
          <w:lang w:val="en-US" w:eastAsia="zh-CN"/>
        </w:rPr>
      </w:pPr>
      <w:r>
        <w:rPr>
          <w:lang w:val="en-US"/>
        </w:rPr>
        <w:t>Goods are transferred from secure zone to high secure zone or conversely via good traps and do not allow people: see 3.6.</w:t>
      </w:r>
    </w:p>
    <w:p>
      <w:pPr>
        <w:spacing w:before="120"/>
        <w:rPr>
          <w:rFonts w:cs="Arial"/>
          <w:color w:val="000000"/>
          <w:lang w:val="en-US" w:eastAsia="zh-CN"/>
        </w:rPr>
      </w:pPr>
      <w:r>
        <w:rPr>
          <w:rFonts w:hint="eastAsia" w:ascii="宋体" w:hAnsi="宋体" w:cs="宋体"/>
          <w:color w:val="000000"/>
          <w:lang w:val="en-US" w:eastAsia="zh-CN"/>
        </w:rPr>
        <w:t>货物将通过不允许人进入的货闸从安全区转移到高安全区，反之亦然：见</w:t>
      </w:r>
      <w:r>
        <w:rPr>
          <w:rFonts w:eastAsia="Times New Roman" w:cs="Arial"/>
          <w:color w:val="000000"/>
          <w:lang w:val="en-US" w:eastAsia="zh-CN"/>
        </w:rPr>
        <w:t xml:space="preserve"> 3.6</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r>
        <w:rPr>
          <w:rFonts w:hint="eastAsia"/>
          <w:lang w:val="en-US" w:eastAsia="zh-CN"/>
        </w:rPr>
        <w:t>3.4.3.2</w:t>
      </w:r>
      <w:r>
        <w:rPr>
          <w:rFonts w:hint="eastAsia"/>
          <w:lang w:val="en-US" w:eastAsia="zh-CN"/>
        </w:rPr>
        <w:tab/>
      </w:r>
      <w:r>
        <w:rPr>
          <w:lang w:val="en-US"/>
        </w:rPr>
        <w:t>Anti pass back</w:t>
      </w:r>
      <w:r>
        <w:rPr>
          <w:rFonts w:hint="eastAsia"/>
          <w:lang w:val="en-US" w:eastAsia="zh-CN"/>
        </w:rPr>
        <w:t>反潜回门</w:t>
      </w:r>
    </w:p>
    <w:p>
      <w:pPr>
        <w:pStyle w:val="21"/>
        <w:spacing w:before="120" w:after="0"/>
        <w:rPr>
          <w:rFonts w:ascii="Arial" w:hAnsi="Arial"/>
          <w:lang w:val="en-US" w:eastAsia="zh-CN"/>
        </w:rPr>
      </w:pPr>
      <w:r>
        <w:rPr>
          <w:rFonts w:ascii="Arial" w:hAnsi="Arial"/>
          <w:lang w:val="en-US"/>
        </w:rPr>
        <w:t>The anti pass back function consists in managing the gradual passages from one zone to another one. This system enforces people to systematically record their passages at each controlled point.</w:t>
      </w:r>
    </w:p>
    <w:p>
      <w:pPr>
        <w:spacing w:before="120"/>
        <w:rPr>
          <w:rFonts w:eastAsia="Times New Roman" w:cs="Arial"/>
          <w:color w:val="000000"/>
          <w:lang w:val="en-US" w:eastAsia="zh-CN"/>
        </w:rPr>
      </w:pPr>
      <w:r>
        <w:rPr>
          <w:rFonts w:hint="eastAsia" w:ascii="宋体" w:hAnsi="宋体" w:cs="宋体"/>
          <w:color w:val="000000"/>
          <w:lang w:val="en-US" w:eastAsia="zh-CN"/>
        </w:rPr>
        <w:t>反潜回门功能包括管理从一个区域到另一个中的逐步通过。这一系统强制记录人员在每个控制点的通过</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154" w:name="_Specific"/>
      <w:bookmarkEnd w:id="154"/>
      <w:bookmarkStart w:id="155" w:name="_Toc148776273"/>
      <w:bookmarkStart w:id="156" w:name="_Toc369681212"/>
      <w:bookmarkStart w:id="157" w:name="_Toc369680860"/>
      <w:r>
        <w:rPr>
          <w:rFonts w:hint="eastAsia"/>
          <w:lang w:val="en-US" w:eastAsia="zh-CN"/>
        </w:rPr>
        <w:t>3.4.4</w:t>
      </w:r>
      <w:r>
        <w:rPr>
          <w:rFonts w:hint="eastAsia"/>
          <w:lang w:val="en-US" w:eastAsia="zh-CN"/>
        </w:rPr>
        <w:tab/>
      </w:r>
      <w:r>
        <w:rPr>
          <w:lang w:val="en-US"/>
        </w:rPr>
        <w:t>Specific</w:t>
      </w:r>
      <w:bookmarkEnd w:id="155"/>
      <w:r>
        <w:rPr>
          <w:rFonts w:hint="eastAsia"/>
          <w:lang w:val="en-US" w:eastAsia="zh-CN"/>
        </w:rPr>
        <w:t>特殊</w:t>
      </w:r>
      <w:bookmarkEnd w:id="156"/>
      <w:bookmarkEnd w:id="157"/>
    </w:p>
    <w:p>
      <w:pPr>
        <w:spacing w:before="120"/>
        <w:rPr>
          <w:lang w:val="en-US" w:eastAsia="zh-CN"/>
        </w:rPr>
      </w:pPr>
      <w:r>
        <w:rPr>
          <w:lang w:val="en-US"/>
        </w:rPr>
        <w:t>Further features are required for specific areas:</w:t>
      </w:r>
    </w:p>
    <w:p>
      <w:pPr>
        <w:spacing w:before="120"/>
        <w:rPr>
          <w:rFonts w:cs="Arial"/>
          <w:color w:val="000000"/>
          <w:lang w:val="en-US" w:eastAsia="zh-CN"/>
        </w:rPr>
      </w:pPr>
      <w:r>
        <w:rPr>
          <w:rFonts w:hint="eastAsia" w:ascii="宋体" w:hAnsi="宋体" w:cs="宋体"/>
          <w:color w:val="000000"/>
          <w:lang w:val="en-US" w:eastAsia="zh-CN"/>
        </w:rPr>
        <w:t>特定领域需要进一步的功能</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bookmarkStart w:id="158" w:name="_Areas_under_dual"/>
      <w:bookmarkEnd w:id="158"/>
      <w:r>
        <w:rPr>
          <w:rFonts w:hint="eastAsia"/>
          <w:lang w:val="en-US" w:eastAsia="zh-CN"/>
        </w:rPr>
        <w:t>3.4.4.1</w:t>
      </w:r>
      <w:r>
        <w:rPr>
          <w:rFonts w:hint="eastAsia"/>
          <w:lang w:val="en-US" w:eastAsia="zh-CN"/>
        </w:rPr>
        <w:tab/>
      </w:r>
      <w:r>
        <w:rPr>
          <w:lang w:val="en-US"/>
        </w:rPr>
        <w:t>Areas under dual control</w:t>
      </w:r>
      <w:r>
        <w:rPr>
          <w:rFonts w:hint="eastAsia"/>
          <w:lang w:val="en-US" w:eastAsia="zh-CN"/>
        </w:rPr>
        <w:t>双控下区域</w:t>
      </w:r>
    </w:p>
    <w:p>
      <w:pPr>
        <w:spacing w:before="120"/>
        <w:rPr>
          <w:lang w:val="en-US" w:eastAsia="zh-CN"/>
        </w:rPr>
      </w:pPr>
      <w:r>
        <w:rPr>
          <w:lang w:val="en-US"/>
        </w:rPr>
        <w:t>Such areas require the implementation of two badge readers, distant of at least three meters, both outside and inside.</w:t>
      </w:r>
    </w:p>
    <w:p>
      <w:pPr>
        <w:spacing w:before="120"/>
        <w:rPr>
          <w:lang w:val="en-US" w:eastAsia="zh-CN"/>
        </w:rPr>
      </w:pPr>
      <w:r>
        <w:rPr>
          <w:lang w:val="en-US"/>
        </w:rPr>
        <w:t>If it is not possible to implementat least three meters (</w:t>
      </w:r>
      <w:r>
        <w:rPr>
          <w:rFonts w:hint="eastAsia"/>
          <w:lang w:val="en-US" w:eastAsia="zh-CN"/>
        </w:rPr>
        <w:t>buildingca</w:t>
      </w:r>
      <w:r>
        <w:rPr>
          <w:lang w:val="en-US"/>
        </w:rPr>
        <w:t>n’t allow it,) has to be added “</w:t>
      </w:r>
      <w:r>
        <w:rPr>
          <w:rFonts w:hint="eastAsia"/>
          <w:lang w:val="en-US" w:eastAsia="zh-CN"/>
        </w:rPr>
        <w:t>badge + Password</w:t>
      </w:r>
      <w:r>
        <w:rPr>
          <w:lang w:val="en-US" w:eastAsia="zh-CN"/>
        </w:rPr>
        <w:t>”</w:t>
      </w:r>
      <w:r>
        <w:rPr>
          <w:rFonts w:hint="eastAsia"/>
          <w:lang w:val="en-US" w:eastAsia="zh-CN"/>
        </w:rPr>
        <w:t xml:space="preserve"> for dual control </w:t>
      </w:r>
      <w:r>
        <w:rPr>
          <w:lang w:val="en-US"/>
        </w:rPr>
        <w:t xml:space="preserve">before </w:t>
      </w:r>
      <w:r>
        <w:rPr>
          <w:rFonts w:hint="eastAsia"/>
          <w:lang w:val="en-US" w:eastAsia="zh-CN"/>
        </w:rPr>
        <w:t xml:space="preserve">into </w:t>
      </w:r>
      <w:r>
        <w:rPr>
          <w:lang w:val="en-US"/>
        </w:rPr>
        <w:t xml:space="preserve">the </w:t>
      </w:r>
      <w:r>
        <w:rPr>
          <w:rFonts w:hint="eastAsia"/>
          <w:lang w:val="en-US" w:eastAsia="zh-CN"/>
        </w:rPr>
        <w:t>A</w:t>
      </w:r>
      <w:r>
        <w:rPr>
          <w:lang w:val="en-US" w:eastAsia="zh-CN"/>
        </w:rPr>
        <w:t>reas</w:t>
      </w:r>
      <w:r>
        <w:rPr>
          <w:rFonts w:hint="eastAsia"/>
          <w:lang w:val="en-US" w:eastAsia="zh-CN"/>
        </w:rPr>
        <w:t>.</w:t>
      </w:r>
    </w:p>
    <w:p>
      <w:pPr>
        <w:spacing w:before="120"/>
        <w:rPr>
          <w:rFonts w:ascii="宋体" w:hAnsi="宋体" w:cs="宋体"/>
          <w:color w:val="000000"/>
          <w:lang w:val="en-US" w:eastAsia="zh-CN"/>
        </w:rPr>
      </w:pPr>
      <w:r>
        <w:rPr>
          <w:rFonts w:hint="eastAsia" w:ascii="宋体" w:hAnsi="宋体" w:cs="宋体"/>
          <w:color w:val="000000"/>
          <w:lang w:val="en-US" w:eastAsia="zh-CN"/>
        </w:rPr>
        <w:t>这种领域需要两个门卡读卡器，两边距离至少为三米，内外设置相同</w:t>
      </w:r>
      <w:r>
        <w:rPr>
          <w:rFonts w:ascii="宋体" w:hAnsi="宋体" w:cs="宋体"/>
          <w:color w:val="000000"/>
          <w:lang w:val="en-US" w:eastAsia="zh-CN"/>
        </w:rPr>
        <w:t>。</w:t>
      </w:r>
    </w:p>
    <w:p>
      <w:pPr>
        <w:spacing w:before="120"/>
        <w:rPr>
          <w:rFonts w:cs="Arial"/>
          <w:color w:val="000000"/>
          <w:lang w:val="en-US" w:eastAsia="zh-CN"/>
        </w:rPr>
      </w:pPr>
      <w:r>
        <w:rPr>
          <w:rFonts w:hint="eastAsia" w:cs="Arial"/>
          <w:color w:val="000000"/>
          <w:lang w:val="en-US" w:eastAsia="zh-CN"/>
        </w:rPr>
        <w:t>如果因建筑设置不能满足最少3米的距离，不得不采取门禁卡+密码的双人控制下进入安全区。</w:t>
      </w:r>
    </w:p>
    <w:p>
      <w:pPr>
        <w:spacing w:before="120"/>
        <w:rPr>
          <w:lang w:val="en-US" w:eastAsia="zh-CN"/>
        </w:rPr>
      </w:pPr>
      <w:r>
        <w:rPr>
          <w:lang w:val="en-US"/>
        </w:rPr>
        <w:t>It is also recommended that the access control system permanently increments/decrements the number of persons present at a given time and activates an alarm as soon as there only one person present for more than 30 seconds.</w:t>
      </w:r>
    </w:p>
    <w:p>
      <w:pPr>
        <w:spacing w:before="120"/>
        <w:rPr>
          <w:rFonts w:cs="Arial"/>
          <w:color w:val="000000"/>
          <w:lang w:val="en-US" w:eastAsia="zh-CN"/>
        </w:rPr>
      </w:pPr>
      <w:r>
        <w:rPr>
          <w:rFonts w:hint="eastAsia" w:ascii="宋体" w:hAnsi="宋体" w:cs="宋体"/>
          <w:color w:val="000000"/>
          <w:lang w:val="en-US" w:eastAsia="zh-CN"/>
        </w:rPr>
        <w:t>建议门禁控制系统永久增量/递减在给定时间的在场人数并在只剩下一人超过30秒时尽快激活警报</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bookmarkStart w:id="159" w:name="_Security_Control_Room"/>
      <w:bookmarkEnd w:id="159"/>
      <w:r>
        <w:rPr>
          <w:rFonts w:hint="eastAsia"/>
          <w:lang w:val="en-US" w:eastAsia="zh-CN"/>
        </w:rPr>
        <w:t>3.4.4.2</w:t>
      </w:r>
      <w:r>
        <w:rPr>
          <w:rFonts w:hint="eastAsia"/>
          <w:lang w:val="en-US" w:eastAsia="zh-CN"/>
        </w:rPr>
        <w:tab/>
      </w:r>
      <w:r>
        <w:rPr>
          <w:lang w:val="en-US"/>
        </w:rPr>
        <w:t>Security Control Room</w:t>
      </w:r>
      <w:r>
        <w:rPr>
          <w:rFonts w:hint="eastAsia"/>
          <w:lang w:val="en-US" w:eastAsia="zh-CN"/>
        </w:rPr>
        <w:t>安全控制室</w:t>
      </w:r>
    </w:p>
    <w:p>
      <w:pPr>
        <w:spacing w:before="120"/>
        <w:rPr>
          <w:lang w:val="en-US" w:eastAsia="zh-CN"/>
        </w:rPr>
      </w:pPr>
      <w:r>
        <w:rPr>
          <w:lang w:val="en-US"/>
        </w:rPr>
        <w:t xml:space="preserve">Access to the security control room is permitted only to security guards and authorized employees on duty. </w:t>
      </w:r>
    </w:p>
    <w:p>
      <w:pPr>
        <w:spacing w:before="120"/>
        <w:rPr>
          <w:rFonts w:cs="Arial"/>
          <w:color w:val="000000"/>
          <w:lang w:val="en-US" w:eastAsia="zh-CN"/>
        </w:rPr>
      </w:pPr>
      <w:r>
        <w:rPr>
          <w:rFonts w:hint="eastAsia" w:ascii="宋体" w:hAnsi="宋体" w:cs="宋体"/>
          <w:color w:val="000000"/>
          <w:lang w:val="en-US" w:eastAsia="zh-CN"/>
        </w:rPr>
        <w:t>仅允许安全警卫和授权雇员访问安全控制室</w:t>
      </w:r>
      <w:r>
        <w:rPr>
          <w:rFonts w:ascii="宋体" w:hAnsi="宋体" w:cs="宋体"/>
          <w:color w:val="000000"/>
          <w:lang w:val="en-US" w:eastAsia="zh-CN"/>
        </w:rPr>
        <w:t>。</w:t>
      </w:r>
    </w:p>
    <w:p>
      <w:pPr>
        <w:spacing w:before="120"/>
        <w:rPr>
          <w:lang w:val="en-US" w:eastAsia="zh-CN"/>
        </w:rPr>
      </w:pPr>
      <w:r>
        <w:rPr>
          <w:lang w:val="en-US"/>
        </w:rPr>
        <w:t>The security control room door must be fitted with an “in and out” card reader access control system with anti-pass back function and capable of recording all entry and exit transactions. The door must also be fitted with an automatic closing device. The opening of the door for a time lapse exceeding 30 seconds should automatically activate a sound alarm. The access control system must be programmed whereby access is restricted to authorized personnel only.</w:t>
      </w:r>
    </w:p>
    <w:p>
      <w:pPr>
        <w:spacing w:before="120"/>
        <w:rPr>
          <w:rFonts w:cs="Arial"/>
          <w:color w:val="000000"/>
          <w:lang w:val="en-US" w:eastAsia="zh-CN"/>
        </w:rPr>
      </w:pPr>
      <w:r>
        <w:rPr>
          <w:rFonts w:hint="eastAsia" w:ascii="宋体" w:hAnsi="宋体" w:cs="宋体"/>
          <w:color w:val="000000"/>
          <w:lang w:val="en-US" w:eastAsia="zh-CN"/>
        </w:rPr>
        <w:t>安全控制室的门必须装有</w:t>
      </w:r>
      <w:r>
        <w:rPr>
          <w:rFonts w:eastAsia="Times New Roman" w:cs="Arial"/>
          <w:color w:val="000000"/>
          <w:lang w:val="en-US" w:eastAsia="zh-CN"/>
        </w:rPr>
        <w:t>"</w:t>
      </w:r>
      <w:r>
        <w:rPr>
          <w:rFonts w:hint="eastAsia" w:ascii="宋体" w:hAnsi="宋体" w:cs="宋体"/>
          <w:color w:val="000000"/>
          <w:lang w:val="en-US" w:eastAsia="zh-CN"/>
        </w:rPr>
        <w:t>进出</w:t>
      </w:r>
      <w:r>
        <w:rPr>
          <w:rFonts w:eastAsia="Times New Roman" w:cs="Arial"/>
          <w:color w:val="000000"/>
          <w:lang w:val="en-US" w:eastAsia="zh-CN"/>
        </w:rPr>
        <w:t>"</w:t>
      </w:r>
      <w:r>
        <w:rPr>
          <w:rFonts w:hint="eastAsia" w:ascii="宋体" w:hAnsi="宋体" w:cs="宋体"/>
          <w:color w:val="000000"/>
          <w:lang w:val="en-US" w:eastAsia="zh-CN"/>
        </w:rPr>
        <w:t>卡读卡器的门禁控制系统与反潜回功能，并能记录所有的进入和退出情况。门还必须装有自动关闭装置。门开启超过</w:t>
      </w:r>
      <w:r>
        <w:rPr>
          <w:rFonts w:eastAsia="Times New Roman" w:cs="Arial"/>
          <w:color w:val="000000"/>
          <w:lang w:val="en-US" w:eastAsia="zh-CN"/>
        </w:rPr>
        <w:t xml:space="preserve"> 30 </w:t>
      </w:r>
      <w:r>
        <w:rPr>
          <w:rFonts w:hint="eastAsia" w:ascii="宋体" w:hAnsi="宋体" w:cs="宋体"/>
          <w:color w:val="000000"/>
          <w:lang w:val="en-US" w:eastAsia="zh-CN"/>
        </w:rPr>
        <w:t>秒后应自动激活声音报警。门禁控制系统必须进行编程，藉以限制只有授权人员的访问</w:t>
      </w:r>
      <w:r>
        <w:rPr>
          <w:rFonts w:ascii="宋体" w:hAnsi="宋体" w:cs="宋体"/>
          <w:color w:val="000000"/>
          <w:lang w:val="en-US" w:eastAsia="zh-CN"/>
        </w:rPr>
        <w:t>。</w:t>
      </w:r>
    </w:p>
    <w:p>
      <w:pPr>
        <w:spacing w:before="120"/>
        <w:rPr>
          <w:snapToGrid w:val="0"/>
          <w:color w:val="000000"/>
          <w:lang w:val="en-US" w:eastAsia="fr-FR"/>
        </w:rPr>
      </w:pPr>
      <w:r>
        <w:rPr>
          <w:lang w:val="en-US"/>
        </w:rPr>
        <w:t>When the security control room is located within a high security zone, additional access controls must be enforced to ensure the security guards do not have direct access to the production areas.</w:t>
      </w:r>
    </w:p>
    <w:p>
      <w:pPr>
        <w:spacing w:before="120"/>
        <w:rPr>
          <w:lang w:val="en-US" w:eastAsia="zh-CN"/>
        </w:rPr>
      </w:pPr>
      <w:r>
        <w:rPr>
          <w:lang w:val="en-US"/>
        </w:rPr>
        <w:t>The security control room must be equipped with two independent means of communication (one of which being cellular) and a fixed silent duress button, and protected with a passive infrared (PIR) detector.</w:t>
      </w:r>
    </w:p>
    <w:p>
      <w:pPr>
        <w:spacing w:before="120"/>
        <w:rPr>
          <w:rFonts w:eastAsia="Times New Roman" w:cs="Arial"/>
          <w:color w:val="000000"/>
          <w:lang w:val="en-US" w:eastAsia="zh-CN"/>
        </w:rPr>
      </w:pPr>
      <w:r>
        <w:rPr>
          <w:rFonts w:hint="eastAsia" w:ascii="宋体" w:hAnsi="宋体" w:cs="宋体"/>
          <w:color w:val="000000"/>
          <w:lang w:val="en-US" w:eastAsia="zh-CN"/>
        </w:rPr>
        <w:t>安全控制室位于高安全区内时，必须执行额外的访问控制，确保安全警卫并没有到生产领域的直接访问</w:t>
      </w:r>
      <w:r>
        <w:rPr>
          <w:rFonts w:ascii="宋体" w:hAnsi="宋体" w:cs="宋体"/>
          <w:color w:val="000000"/>
          <w:lang w:val="en-US" w:eastAsia="zh-CN"/>
        </w:rPr>
        <w:t>。</w:t>
      </w:r>
    </w:p>
    <w:p>
      <w:pPr>
        <w:spacing w:before="120"/>
        <w:rPr>
          <w:rFonts w:cs="Arial"/>
          <w:color w:val="000000"/>
          <w:lang w:val="en-US" w:eastAsia="zh-CN"/>
        </w:rPr>
      </w:pPr>
      <w:r>
        <w:rPr>
          <w:rFonts w:hint="eastAsia" w:ascii="宋体" w:hAnsi="宋体" w:cs="宋体"/>
          <w:color w:val="000000"/>
          <w:lang w:val="en-US" w:eastAsia="zh-CN"/>
        </w:rPr>
        <w:t>安全控制室必须配备两个独立的通信手段（其中之一为移动电话）和固定的无声胁迫按钮和受保护的一种被动红外</w:t>
      </w:r>
      <w:r>
        <w:rPr>
          <w:rFonts w:eastAsia="Times New Roman" w:cs="Arial"/>
          <w:color w:val="000000"/>
          <w:lang w:val="en-US" w:eastAsia="zh-CN"/>
        </w:rPr>
        <w:t xml:space="preserve"> (PIR) </w:t>
      </w:r>
      <w:r>
        <w:rPr>
          <w:rFonts w:hint="eastAsia" w:ascii="宋体" w:hAnsi="宋体" w:cs="宋体"/>
          <w:color w:val="000000"/>
          <w:lang w:val="en-US" w:eastAsia="zh-CN"/>
        </w:rPr>
        <w:t>探测器</w:t>
      </w:r>
      <w:r>
        <w:rPr>
          <w:rFonts w:ascii="宋体" w:hAnsi="宋体" w:cs="宋体"/>
          <w:color w:val="000000"/>
          <w:lang w:val="en-US" w:eastAsia="zh-CN"/>
        </w:rPr>
        <w:t>。</w:t>
      </w:r>
    </w:p>
    <w:p>
      <w:pPr>
        <w:spacing w:before="120"/>
        <w:rPr>
          <w:lang w:val="en-US" w:eastAsia="zh-CN"/>
        </w:rPr>
      </w:pPr>
      <w:r>
        <w:rPr>
          <w:lang w:val="en-US"/>
        </w:rPr>
        <w:t>During working hours the security control or receptionist areas must always be staffed by at least one guard or employee. After working hours, all security protection devices (including activation and deactivation) must be monitored electronically by either an in-house security monitoring system or by a private central monitoring company</w:t>
      </w:r>
    </w:p>
    <w:p>
      <w:pPr>
        <w:spacing w:before="120"/>
        <w:rPr>
          <w:rFonts w:cs="Arial"/>
          <w:color w:val="000000"/>
          <w:lang w:val="en-US" w:eastAsia="zh-CN"/>
        </w:rPr>
      </w:pPr>
      <w:r>
        <w:rPr>
          <w:rFonts w:hint="eastAsia" w:ascii="宋体" w:hAnsi="宋体" w:cs="宋体"/>
          <w:color w:val="000000"/>
          <w:lang w:val="en-US" w:eastAsia="zh-CN"/>
        </w:rPr>
        <w:t>在工作时间内至少一个警卫或雇员总是必须在安全控制或接待员领域。工作时间后，所有的安全保护装置（包括激活和取消激活）必须监视以电子方式通过任一内部的安全监控系统或私人的中央监测公</w:t>
      </w:r>
      <w:r>
        <w:rPr>
          <w:rFonts w:ascii="宋体" w:hAnsi="宋体" w:cs="宋体"/>
          <w:color w:val="000000"/>
          <w:lang w:val="en-US" w:eastAsia="zh-CN"/>
        </w:rPr>
        <w:t>司</w:t>
      </w:r>
    </w:p>
    <w:p>
      <w:pPr>
        <w:pStyle w:val="5"/>
        <w:numPr>
          <w:ilvl w:val="3"/>
          <w:numId w:val="0"/>
        </w:numPr>
        <w:tabs>
          <w:tab w:val="left" w:pos="864"/>
        </w:tabs>
        <w:spacing w:before="120"/>
        <w:ind w:left="864" w:hanging="864"/>
        <w:jc w:val="left"/>
        <w:rPr>
          <w:lang w:val="en-US"/>
        </w:rPr>
      </w:pPr>
      <w:r>
        <w:rPr>
          <w:rFonts w:hint="eastAsia"/>
          <w:lang w:val="en-US" w:eastAsia="zh-CN"/>
        </w:rPr>
        <w:t>3.4.4.3</w:t>
      </w:r>
      <w:r>
        <w:rPr>
          <w:rFonts w:hint="eastAsia"/>
          <w:lang w:val="en-US" w:eastAsia="zh-CN"/>
        </w:rPr>
        <w:tab/>
      </w:r>
      <w:r>
        <w:rPr>
          <w:lang w:val="en-US"/>
        </w:rPr>
        <w:t>EMV Card Production Computer Room</w:t>
      </w:r>
      <w:r>
        <w:rPr>
          <w:rFonts w:hint="eastAsia"/>
          <w:lang w:val="en-US" w:eastAsia="zh-CN"/>
        </w:rPr>
        <w:t xml:space="preserve">     EMV卡生产计算机室</w:t>
      </w:r>
    </w:p>
    <w:p>
      <w:pPr>
        <w:spacing w:before="120"/>
        <w:rPr>
          <w:lang w:val="en-US" w:eastAsia="zh-CN"/>
        </w:rPr>
      </w:pPr>
      <w:r>
        <w:rPr>
          <w:lang w:val="en-US"/>
        </w:rPr>
        <w:t>The room containing network and computer equipment for the production of EMV banking cards must be located in the high security area. The door must be fitted with an access control system that restricts entry to authorized personnel only. All doors must have an automatic closing device in which the opening of the door for a time lapse exceeding 30 seconds should automatically activate a sound alarm.</w:t>
      </w:r>
    </w:p>
    <w:p>
      <w:pPr>
        <w:spacing w:before="120"/>
        <w:rPr>
          <w:rFonts w:cs="Arial"/>
          <w:color w:val="000000"/>
          <w:lang w:val="en-US" w:eastAsia="zh-CN"/>
        </w:rPr>
      </w:pPr>
      <w:r>
        <w:rPr>
          <w:rFonts w:hint="eastAsia" w:ascii="宋体" w:hAnsi="宋体" w:cs="宋体"/>
          <w:color w:val="000000"/>
          <w:lang w:val="en-US" w:eastAsia="zh-CN"/>
        </w:rPr>
        <w:t>包含生产的</w:t>
      </w:r>
      <w:r>
        <w:rPr>
          <w:rFonts w:hint="eastAsia" w:cs="Arial"/>
          <w:color w:val="000000"/>
          <w:lang w:val="en-US" w:eastAsia="zh-CN"/>
        </w:rPr>
        <w:t>GSM</w:t>
      </w:r>
      <w:r>
        <w:rPr>
          <w:rFonts w:hint="eastAsia" w:ascii="宋体" w:hAnsi="宋体" w:cs="宋体"/>
          <w:color w:val="000000"/>
          <w:lang w:val="en-US" w:eastAsia="zh-CN"/>
        </w:rPr>
        <w:t>卡网络和计算机设备的房间必须位于高安全地区。门必须装有限制为只有授权人员才能门禁控制系统。所有的门必须有门开启超过</w:t>
      </w:r>
      <w:r>
        <w:rPr>
          <w:rFonts w:eastAsia="Times New Roman" w:cs="Arial"/>
          <w:color w:val="000000"/>
          <w:lang w:val="en-US" w:eastAsia="zh-CN"/>
        </w:rPr>
        <w:t xml:space="preserve"> 30 </w:t>
      </w:r>
      <w:r>
        <w:rPr>
          <w:rFonts w:hint="eastAsia" w:ascii="宋体" w:hAnsi="宋体" w:cs="宋体"/>
          <w:color w:val="000000"/>
          <w:lang w:val="en-US" w:eastAsia="zh-CN"/>
        </w:rPr>
        <w:t>秒的时间间隔应自动激活声音报警自动关闭装置</w:t>
      </w:r>
      <w:r>
        <w:rPr>
          <w:rFonts w:ascii="宋体" w:hAnsi="宋体" w:cs="宋体"/>
          <w:color w:val="000000"/>
          <w:lang w:val="en-US" w:eastAsia="zh-CN"/>
        </w:rPr>
        <w:t>。</w:t>
      </w:r>
    </w:p>
    <w:p>
      <w:pPr>
        <w:spacing w:before="120"/>
        <w:rPr>
          <w:lang w:val="en-US" w:eastAsia="zh-CN"/>
        </w:rPr>
      </w:pPr>
      <w:r>
        <w:rPr>
          <w:lang w:val="en-US"/>
        </w:rPr>
        <w:t xml:space="preserve">The room must be protected with an internal movement detector. </w:t>
      </w:r>
    </w:p>
    <w:p>
      <w:pPr>
        <w:spacing w:before="120"/>
        <w:rPr>
          <w:rFonts w:cs="Arial"/>
          <w:color w:val="000000"/>
          <w:lang w:val="en-US" w:eastAsia="zh-CN"/>
        </w:rPr>
      </w:pPr>
      <w:r>
        <w:rPr>
          <w:rFonts w:hint="eastAsia" w:ascii="宋体" w:hAnsi="宋体" w:cs="宋体"/>
          <w:color w:val="000000"/>
          <w:lang w:val="en-US" w:eastAsia="zh-CN"/>
        </w:rPr>
        <w:t>房间必须使用内部运动探测器保护</w:t>
      </w:r>
      <w:r>
        <w:rPr>
          <w:rFonts w:ascii="宋体" w:hAnsi="宋体" w:cs="宋体"/>
          <w:color w:val="000000"/>
          <w:lang w:val="en-US" w:eastAsia="zh-CN"/>
        </w:rPr>
        <w:t>。</w:t>
      </w:r>
    </w:p>
    <w:p>
      <w:pPr>
        <w:spacing w:before="120"/>
        <w:rPr>
          <w:lang w:val="en-US" w:eastAsia="zh-CN"/>
        </w:rPr>
      </w:pPr>
      <w:r>
        <w:rPr>
          <w:lang w:val="en-US"/>
        </w:rPr>
        <w:t>An internal CCTV camera must be installed in order to cover the access to this room and provide an overview of the room whenever there is activity inside. The camera must not be provided with zoom or scanning functionality and must not be positioned in such a manner as to allow observation of keystroke entry or the monitoring of the screen during key loading sessions.</w:t>
      </w:r>
    </w:p>
    <w:p>
      <w:pPr>
        <w:spacing w:before="120"/>
        <w:rPr>
          <w:rFonts w:cs="Arial"/>
          <w:color w:val="000000"/>
          <w:lang w:val="en-US" w:eastAsia="zh-CN"/>
        </w:rPr>
      </w:pPr>
      <w:r>
        <w:rPr>
          <w:rFonts w:hint="eastAsia" w:ascii="宋体" w:hAnsi="宋体" w:cs="宋体"/>
          <w:color w:val="000000"/>
          <w:lang w:val="en-US" w:eastAsia="zh-CN"/>
        </w:rPr>
        <w:t>内部闭路电视摄像机必须安装以覆盖到这个房间并显示画面无论里面有无活动。相机不能提供缩放或扫描功能，并不允许的击键项观察或在密钥加载会话期间监测屏幕的方式定位</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160" w:name="_Toc148776274"/>
      <w:bookmarkStart w:id="161" w:name="_Toc215978867"/>
      <w:bookmarkStart w:id="162" w:name="_Toc369680861"/>
      <w:bookmarkStart w:id="163" w:name="_Toc369681213"/>
      <w:r>
        <w:rPr>
          <w:rFonts w:hint="eastAsia"/>
          <w:lang w:eastAsia="zh-CN"/>
        </w:rPr>
        <w:t>3.5</w:t>
      </w:r>
      <w:r>
        <w:rPr>
          <w:rFonts w:hint="eastAsia"/>
          <w:lang w:eastAsia="zh-CN"/>
        </w:rPr>
        <w:tab/>
      </w:r>
      <w:r>
        <w:t>Guarding</w:t>
      </w:r>
      <w:bookmarkEnd w:id="160"/>
      <w:bookmarkEnd w:id="161"/>
      <w:r>
        <w:rPr>
          <w:rFonts w:hint="eastAsia"/>
          <w:lang w:eastAsia="zh-CN"/>
        </w:rPr>
        <w:t xml:space="preserve">     警卫</w:t>
      </w:r>
      <w:bookmarkEnd w:id="162"/>
      <w:bookmarkEnd w:id="163"/>
    </w:p>
    <w:p>
      <w:pPr>
        <w:spacing w:before="120"/>
        <w:rPr>
          <w:lang w:val="en-US" w:eastAsia="zh-CN"/>
        </w:rPr>
      </w:pPr>
      <w:r>
        <w:rPr>
          <w:lang w:val="en-US"/>
        </w:rPr>
        <w:t>All Chengtian Weiye (Ningbo) Chip Technology Co., Ltd are guarded by security personnel that are usually subcontracted.</w:t>
      </w:r>
    </w:p>
    <w:p>
      <w:pPr>
        <w:spacing w:before="120"/>
        <w:rPr>
          <w:rFonts w:cs="Arial"/>
          <w:color w:val="000000"/>
          <w:lang w:val="en-US" w:eastAsia="zh-CN"/>
        </w:rPr>
      </w:pPr>
      <w:r>
        <w:rPr>
          <w:rFonts w:hint="eastAsia" w:ascii="宋体" w:hAnsi="宋体" w:cs="宋体"/>
          <w:color w:val="000000"/>
          <w:lang w:val="en-US" w:eastAsia="zh-CN"/>
        </w:rPr>
        <w:t>澄天伟业（宁波）芯片技术有限公司都有通常分包的安全人员守卫</w:t>
      </w:r>
      <w:r>
        <w:rPr>
          <w:rFonts w:ascii="宋体" w:hAnsi="宋体" w:cs="宋体"/>
          <w:color w:val="000000"/>
          <w:lang w:val="en-US" w:eastAsia="zh-CN"/>
        </w:rPr>
        <w:t>。</w:t>
      </w:r>
    </w:p>
    <w:p>
      <w:pPr>
        <w:spacing w:before="120"/>
        <w:rPr>
          <w:lang w:val="en-US" w:eastAsia="zh-CN"/>
        </w:rPr>
      </w:pPr>
      <w:r>
        <w:rPr>
          <w:lang w:val="en-US"/>
        </w:rPr>
        <w:t>Prior to their recruitment a screening procedure must be performed. When joining an Chengtian Weiye (Ningbo) Chip Technology Co., Ltd, they must sign a Confidentiality Agreement and receive the appropriate training. Their duties should be clearly defined and documented in working instructions.</w:t>
      </w:r>
    </w:p>
    <w:p>
      <w:pPr>
        <w:spacing w:before="120"/>
        <w:rPr>
          <w:rFonts w:cs="Arial"/>
          <w:color w:val="000000"/>
          <w:lang w:val="en-US" w:eastAsia="zh-CN"/>
        </w:rPr>
      </w:pPr>
      <w:r>
        <w:rPr>
          <w:rFonts w:hint="eastAsia" w:ascii="宋体" w:hAnsi="宋体" w:cs="宋体"/>
          <w:color w:val="000000"/>
          <w:lang w:val="en-US" w:eastAsia="zh-CN"/>
        </w:rPr>
        <w:t>在其招聘之前必须执行一个筛选过程。当加入澄天伟业（宁波）芯片技术有限公司，他们必须签署保密协定，接受适当的培训。他们的职责应清楚地定义和记录在工作指示中</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eastAsia="zh-CN"/>
        </w:rPr>
      </w:pPr>
      <w:bookmarkStart w:id="164" w:name="_Standard"/>
      <w:bookmarkEnd w:id="164"/>
      <w:bookmarkStart w:id="165" w:name="_Toc369681214"/>
      <w:bookmarkStart w:id="166" w:name="_Toc148776275"/>
      <w:bookmarkStart w:id="167" w:name="_Toc369680862"/>
      <w:r>
        <w:rPr>
          <w:rFonts w:hint="eastAsia"/>
          <w:lang w:val="en-US" w:eastAsia="zh-CN"/>
        </w:rPr>
        <w:t>3.5.1</w:t>
      </w:r>
      <w:r>
        <w:rPr>
          <w:rFonts w:hint="eastAsia"/>
          <w:lang w:val="en-US" w:eastAsia="zh-CN"/>
        </w:rPr>
        <w:tab/>
      </w:r>
      <w:r>
        <w:rPr>
          <w:lang w:val="en-US"/>
        </w:rPr>
        <w:t>Standard</w:t>
      </w:r>
      <w:bookmarkEnd w:id="165"/>
      <w:bookmarkEnd w:id="166"/>
      <w:bookmarkEnd w:id="167"/>
      <w:r>
        <w:rPr>
          <w:rFonts w:hint="eastAsia"/>
          <w:lang w:val="en-US" w:eastAsia="zh-CN"/>
        </w:rPr>
        <w:t>标准</w:t>
      </w:r>
    </w:p>
    <w:p>
      <w:pPr>
        <w:spacing w:before="120"/>
        <w:rPr>
          <w:lang w:val="en-US" w:eastAsia="zh-CN"/>
        </w:rPr>
      </w:pPr>
      <w:r>
        <w:rPr>
          <w:lang w:val="en-US"/>
        </w:rPr>
        <w:t>At the main entrance, a security desk with a guard or a receptionist is responsible for the entrance and departure of visitors during site standard opening hours. He must have unobstructed visual contact with the reception area at all times, and may allow visitors to enter only after identification has been established and the appropriate ID badge issued.</w:t>
      </w:r>
    </w:p>
    <w:p>
      <w:pPr>
        <w:spacing w:before="120"/>
        <w:rPr>
          <w:rFonts w:cs="Arial"/>
          <w:color w:val="000000"/>
          <w:lang w:val="en-US" w:eastAsia="zh-CN"/>
        </w:rPr>
      </w:pPr>
      <w:r>
        <w:rPr>
          <w:rFonts w:hint="eastAsia" w:ascii="宋体" w:hAnsi="宋体" w:cs="宋体"/>
          <w:color w:val="000000"/>
          <w:lang w:val="en-US" w:eastAsia="zh-CN"/>
        </w:rPr>
        <w:t>在主要入口处，一名警卫或接待员在公司开放时间内负责访客的进入和离开。他必须总是有广阔的视角，只允许已建立身份认证且持有ID门卡的访客进入</w:t>
      </w:r>
      <w:r>
        <w:rPr>
          <w:rFonts w:ascii="宋体" w:hAnsi="宋体" w:cs="宋体"/>
          <w:color w:val="000000"/>
          <w:lang w:val="en-US" w:eastAsia="zh-CN"/>
        </w:rPr>
        <w:t>。</w:t>
      </w:r>
    </w:p>
    <w:p>
      <w:pPr>
        <w:spacing w:before="120"/>
        <w:rPr>
          <w:lang w:val="en-US" w:eastAsia="zh-CN"/>
        </w:rPr>
      </w:pPr>
      <w:r>
        <w:rPr>
          <w:lang w:val="en-US"/>
        </w:rPr>
        <w:t>During working hours the security control or receptionist areas must always be staffed by at least one guard or employee. After working hours, all security protection devices (including activation and deactivation) must be monitored electronically by either an in-house security monitoring system or by a private central monitoring company.</w:t>
      </w:r>
    </w:p>
    <w:p>
      <w:pPr>
        <w:spacing w:before="120"/>
        <w:rPr>
          <w:lang w:val="en-US" w:eastAsia="zh-CN"/>
        </w:rPr>
      </w:pPr>
      <w:r>
        <w:rPr>
          <w:rFonts w:hint="eastAsia" w:ascii="宋体" w:hAnsi="宋体" w:cs="宋体"/>
          <w:color w:val="000000"/>
          <w:lang w:val="en-US" w:eastAsia="zh-CN"/>
        </w:rPr>
        <w:t>在工作时间内至少一个警卫或雇员总是必须在安全控制或接待员领域。工作时间后，由任一内部的安全监控系统或私人的中央监测公司必须以电子方式监测所有的安全保护装置（包括激活和取消激活）</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168" w:name="_Permanent"/>
      <w:bookmarkEnd w:id="168"/>
      <w:bookmarkStart w:id="169" w:name="_Goods_Flows_and"/>
      <w:bookmarkEnd w:id="169"/>
      <w:bookmarkStart w:id="170" w:name="_Toc148776277"/>
      <w:bookmarkStart w:id="171" w:name="_Toc215978868"/>
      <w:bookmarkStart w:id="172" w:name="_Toc369681216"/>
      <w:bookmarkStart w:id="173" w:name="_Toc369680864"/>
      <w:bookmarkStart w:id="174" w:name="_Toc433122461"/>
      <w:bookmarkStart w:id="175" w:name="_Toc434834298"/>
      <w:bookmarkStart w:id="176" w:name="_Toc433129372"/>
      <w:bookmarkStart w:id="177" w:name="_Toc434830272"/>
      <w:bookmarkStart w:id="178" w:name="_Toc434928399"/>
      <w:bookmarkStart w:id="179" w:name="_Toc433130642"/>
      <w:bookmarkStart w:id="180" w:name="_Toc434847605"/>
      <w:bookmarkStart w:id="181" w:name="_Toc433047782"/>
      <w:bookmarkStart w:id="182" w:name="_Toc433107261"/>
      <w:bookmarkStart w:id="183" w:name="_Toc433125020"/>
      <w:bookmarkStart w:id="184" w:name="_Toc434897861"/>
      <w:bookmarkStart w:id="185" w:name="_Toc433127197"/>
      <w:bookmarkStart w:id="186" w:name="_Toc433130759"/>
      <w:bookmarkStart w:id="187" w:name="_Toc435009167"/>
      <w:bookmarkStart w:id="188" w:name="_Toc435015974"/>
      <w:bookmarkStart w:id="189" w:name="_Toc435096450"/>
      <w:bookmarkStart w:id="190" w:name="_Toc434846831"/>
      <w:bookmarkStart w:id="191" w:name="_Toc438811634"/>
      <w:bookmarkStart w:id="192" w:name="_Toc438812019"/>
      <w:bookmarkStart w:id="193" w:name="_Toc435098798"/>
      <w:bookmarkStart w:id="194" w:name="_Toc435194071"/>
      <w:bookmarkStart w:id="195" w:name="_Toc435194125"/>
      <w:bookmarkStart w:id="196" w:name="_Toc438820663"/>
      <w:bookmarkStart w:id="197" w:name="_Toc438380319"/>
      <w:bookmarkStart w:id="198" w:name="_Toc437664547"/>
      <w:bookmarkStart w:id="199" w:name="_Toc435123918"/>
      <w:bookmarkStart w:id="200" w:name="_Toc437665177"/>
      <w:bookmarkStart w:id="201" w:name="_Toc435096625"/>
      <w:bookmarkStart w:id="202" w:name="_Toc435193644"/>
      <w:bookmarkStart w:id="203" w:name="_Toc436734038"/>
      <w:bookmarkStart w:id="204" w:name="_Toc438819560"/>
      <w:bookmarkStart w:id="205" w:name="_Toc437417828"/>
      <w:bookmarkStart w:id="206" w:name="_Toc438821503"/>
      <w:bookmarkStart w:id="207" w:name="_Toc436717100"/>
      <w:r>
        <w:rPr>
          <w:rFonts w:hint="eastAsia"/>
          <w:lang w:eastAsia="zh-CN"/>
        </w:rPr>
        <w:t>3.6</w:t>
      </w:r>
      <w:r>
        <w:rPr>
          <w:rFonts w:hint="eastAsia"/>
          <w:lang w:eastAsia="zh-CN"/>
        </w:rPr>
        <w:tab/>
      </w:r>
      <w:r>
        <w:t>Goods Flows and Traps</w:t>
      </w:r>
      <w:bookmarkEnd w:id="170"/>
      <w:bookmarkEnd w:id="171"/>
      <w:r>
        <w:rPr>
          <w:rFonts w:hint="eastAsia"/>
          <w:lang w:eastAsia="zh-CN"/>
        </w:rPr>
        <w:t>　货物流通通道</w:t>
      </w:r>
      <w:bookmarkEnd w:id="172"/>
      <w:bookmarkEnd w:id="173"/>
    </w:p>
    <w:p>
      <w:pPr>
        <w:spacing w:before="120"/>
        <w:rPr>
          <w:lang w:val="en-US" w:eastAsia="zh-CN"/>
        </w:rPr>
      </w:pPr>
      <w:r>
        <w:rPr>
          <w:lang w:val="en-US"/>
        </w:rPr>
        <w:t>Segregation of goods and personnel is a fundamental security principle, implying separate access points and flows.</w:t>
      </w:r>
    </w:p>
    <w:p>
      <w:pPr>
        <w:spacing w:before="120"/>
        <w:rPr>
          <w:lang w:val="en-US" w:eastAsia="zh-CN"/>
        </w:rPr>
      </w:pPr>
      <w:r>
        <w:rPr>
          <w:rFonts w:hint="eastAsia" w:ascii="宋体" w:hAnsi="宋体" w:cs="宋体"/>
          <w:color w:val="000000"/>
          <w:lang w:val="en-US" w:eastAsia="zh-CN"/>
        </w:rPr>
        <w:t>货物和人员的隔离是一项基本的安全原则，这意味着单独访问点和流动</w:t>
      </w:r>
      <w:r>
        <w:rPr>
          <w:rFonts w:ascii="宋体" w:hAnsi="宋体" w:cs="宋体"/>
          <w:color w:val="000000"/>
          <w:lang w:val="en-US" w:eastAsia="zh-CN"/>
        </w:rPr>
        <w:t>。</w:t>
      </w:r>
    </w:p>
    <w:p>
      <w:pPr>
        <w:spacing w:before="120"/>
        <w:rPr>
          <w:lang w:val="en-US" w:eastAsia="zh-CN"/>
        </w:rPr>
      </w:pPr>
      <w:r>
        <w:rPr>
          <w:lang w:val="en-US"/>
        </w:rPr>
        <w:t>Under no circumstances should persons (staff or any other) be afforded access through goods loading bays into any internal area.</w:t>
      </w:r>
    </w:p>
    <w:p>
      <w:pPr>
        <w:spacing w:before="120"/>
        <w:rPr>
          <w:rFonts w:cs="Arial"/>
          <w:color w:val="000000"/>
          <w:lang w:val="en-US" w:eastAsia="zh-CN"/>
        </w:rPr>
      </w:pPr>
      <w:r>
        <w:rPr>
          <w:rFonts w:hint="eastAsia" w:ascii="宋体" w:hAnsi="宋体" w:cs="宋体"/>
          <w:color w:val="000000"/>
          <w:lang w:val="en-US" w:eastAsia="zh-CN"/>
        </w:rPr>
        <w:t>在任何情况下，人员</w:t>
      </w:r>
      <w:r>
        <w:rPr>
          <w:rFonts w:eastAsia="Times New Roman" w:cs="Arial"/>
          <w:color w:val="000000"/>
          <w:lang w:val="en-US" w:eastAsia="zh-CN"/>
        </w:rPr>
        <w:t xml:space="preserve"> (</w:t>
      </w:r>
      <w:r>
        <w:rPr>
          <w:rFonts w:hint="eastAsia" w:ascii="宋体" w:hAnsi="宋体" w:cs="宋体"/>
          <w:color w:val="000000"/>
          <w:lang w:val="en-US" w:eastAsia="zh-CN"/>
        </w:rPr>
        <w:t>工作人员或任何其他人</w:t>
      </w:r>
      <w:r>
        <w:rPr>
          <w:rFonts w:eastAsia="Times New Roman" w:cs="Arial"/>
          <w:color w:val="000000"/>
          <w:lang w:val="en-US" w:eastAsia="zh-CN"/>
        </w:rPr>
        <w:t xml:space="preserve">) </w:t>
      </w:r>
      <w:r>
        <w:rPr>
          <w:rFonts w:hint="eastAsia" w:cs="Arial"/>
          <w:color w:val="000000"/>
          <w:lang w:val="en-US" w:eastAsia="zh-CN"/>
        </w:rPr>
        <w:t>都无法</w:t>
      </w:r>
      <w:r>
        <w:rPr>
          <w:rFonts w:hint="eastAsia" w:ascii="宋体" w:hAnsi="宋体" w:cs="宋体"/>
          <w:color w:val="000000"/>
          <w:lang w:val="en-US" w:eastAsia="zh-CN"/>
        </w:rPr>
        <w:t>获得从货物装卸区到任何内部区域的访问</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208" w:name="_Goods_storage_and"/>
      <w:bookmarkEnd w:id="208"/>
      <w:bookmarkStart w:id="209" w:name="_Toc215978869"/>
      <w:bookmarkStart w:id="210" w:name="_Toc148776278"/>
      <w:bookmarkStart w:id="211" w:name="_Toc369681217"/>
      <w:bookmarkStart w:id="212" w:name="_Toc369680865"/>
      <w:r>
        <w:rPr>
          <w:rFonts w:hint="eastAsia"/>
          <w:lang w:eastAsia="zh-CN"/>
        </w:rPr>
        <w:t>3.7</w:t>
      </w:r>
      <w:r>
        <w:rPr>
          <w:rFonts w:hint="eastAsia"/>
          <w:lang w:eastAsia="zh-CN"/>
        </w:rPr>
        <w:tab/>
      </w:r>
      <w:r>
        <w:t>Goods storage and Vault</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s</w:t>
      </w:r>
      <w:bookmarkEnd w:id="209"/>
      <w:bookmarkEnd w:id="210"/>
      <w:r>
        <w:rPr>
          <w:rFonts w:hint="eastAsia"/>
          <w:lang w:eastAsia="zh-CN"/>
        </w:rPr>
        <w:t>　　货物存储和仓库</w:t>
      </w:r>
      <w:bookmarkEnd w:id="211"/>
      <w:bookmarkEnd w:id="212"/>
    </w:p>
    <w:p>
      <w:pPr>
        <w:pStyle w:val="4"/>
        <w:numPr>
          <w:ilvl w:val="2"/>
          <w:numId w:val="0"/>
        </w:numPr>
        <w:tabs>
          <w:tab w:val="left" w:pos="720"/>
        </w:tabs>
        <w:spacing w:before="120"/>
        <w:ind w:left="216" w:hanging="216"/>
        <w:jc w:val="left"/>
      </w:pPr>
      <w:bookmarkStart w:id="213" w:name="_Warehouse"/>
      <w:bookmarkEnd w:id="213"/>
      <w:bookmarkStart w:id="214" w:name="_Toc148776279"/>
      <w:bookmarkStart w:id="215" w:name="_Toc369680866"/>
      <w:bookmarkStart w:id="216" w:name="_Toc369681218"/>
      <w:r>
        <w:rPr>
          <w:rFonts w:hint="eastAsia"/>
          <w:lang w:eastAsia="zh-CN"/>
        </w:rPr>
        <w:t>3.7.1</w:t>
      </w:r>
      <w:r>
        <w:rPr>
          <w:rFonts w:hint="eastAsia"/>
          <w:lang w:eastAsia="zh-CN"/>
        </w:rPr>
        <w:tab/>
      </w:r>
      <w:r>
        <w:t>Warehouse</w:t>
      </w:r>
      <w:bookmarkEnd w:id="214"/>
      <w:r>
        <w:rPr>
          <w:rFonts w:hint="eastAsia"/>
          <w:lang w:val="en-US" w:eastAsia="zh-CN"/>
        </w:rPr>
        <w:t>　　仓库</w:t>
      </w:r>
      <w:bookmarkEnd w:id="215"/>
      <w:bookmarkEnd w:id="216"/>
    </w:p>
    <w:p>
      <w:pPr>
        <w:spacing w:before="120"/>
        <w:rPr>
          <w:lang w:eastAsia="zh-CN"/>
        </w:rPr>
      </w:pPr>
      <w:r>
        <w:t>All non-sensitive products and materials are stored in a warehouse, accessible only to authorized persons.</w:t>
      </w:r>
    </w:p>
    <w:p>
      <w:pPr>
        <w:spacing w:before="120"/>
        <w:rPr>
          <w:rFonts w:cs="Arial"/>
          <w:color w:val="000000"/>
          <w:lang w:val="en-US" w:eastAsia="zh-CN"/>
        </w:rPr>
      </w:pPr>
      <w:r>
        <w:rPr>
          <w:rFonts w:hint="eastAsia" w:ascii="宋体" w:hAnsi="宋体" w:cs="宋体"/>
          <w:color w:val="000000"/>
          <w:lang w:val="en-US" w:eastAsia="zh-CN"/>
        </w:rPr>
        <w:t>所有非敏感产品和材料都存储在仓库中</w:t>
      </w:r>
      <w:r>
        <w:rPr>
          <w:rFonts w:hint="eastAsia" w:ascii="宋体" w:hAnsi="宋体" w:cs="宋体"/>
          <w:color w:val="000000"/>
          <w:lang w:eastAsia="zh-CN"/>
        </w:rPr>
        <w:t>，</w:t>
      </w:r>
      <w:r>
        <w:rPr>
          <w:rFonts w:hint="eastAsia" w:ascii="宋体" w:hAnsi="宋体" w:cs="宋体"/>
          <w:color w:val="000000"/>
          <w:lang w:val="en-US" w:eastAsia="zh-CN"/>
        </w:rPr>
        <w:t>只有授权人员才能访问</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eastAsia="zh-CN"/>
        </w:rPr>
      </w:pPr>
      <w:bookmarkStart w:id="217" w:name="_Vault"/>
      <w:bookmarkEnd w:id="217"/>
      <w:bookmarkStart w:id="218" w:name="_Toc148776280"/>
      <w:bookmarkStart w:id="219" w:name="_Toc369681219"/>
      <w:bookmarkStart w:id="220" w:name="_Toc369680867"/>
      <w:r>
        <w:rPr>
          <w:rFonts w:hint="eastAsia"/>
          <w:lang w:val="en-US" w:eastAsia="zh-CN"/>
        </w:rPr>
        <w:t>3.7.2</w:t>
      </w:r>
      <w:r>
        <w:rPr>
          <w:rFonts w:hint="eastAsia"/>
          <w:lang w:val="en-US" w:eastAsia="zh-CN"/>
        </w:rPr>
        <w:tab/>
      </w:r>
      <w:bookmarkEnd w:id="218"/>
      <w:r>
        <w:rPr>
          <w:lang w:val="en-US" w:eastAsia="zh-CN"/>
        </w:rPr>
        <w:t>HS</w:t>
      </w:r>
      <w:r>
        <w:rPr>
          <w:rFonts w:hint="eastAsia"/>
          <w:lang w:val="en-US" w:eastAsia="zh-CN"/>
        </w:rPr>
        <w:t>A&amp; Vault　　</w:t>
      </w:r>
      <w:bookmarkEnd w:id="219"/>
      <w:bookmarkEnd w:id="220"/>
      <w:r>
        <w:rPr>
          <w:rFonts w:hint="eastAsia"/>
          <w:lang w:val="en-US" w:eastAsia="zh-CN"/>
        </w:rPr>
        <w:t>高安全存储区&amp;金库</w:t>
      </w:r>
    </w:p>
    <w:p>
      <w:pPr>
        <w:spacing w:before="120"/>
        <w:rPr>
          <w:lang w:val="en-US" w:eastAsia="zh-CN"/>
        </w:rPr>
      </w:pPr>
      <w:r>
        <w:rPr>
          <w:lang w:val="en-US"/>
        </w:rPr>
        <w:t xml:space="preserve">All sensitive products and materials must be stored in a </w:t>
      </w:r>
      <w:r>
        <w:rPr>
          <w:lang w:val="en-US" w:eastAsia="zh-CN"/>
        </w:rPr>
        <w:t>H</w:t>
      </w:r>
      <w:r>
        <w:rPr>
          <w:rFonts w:hint="eastAsia"/>
          <w:lang w:val="en-US" w:eastAsia="zh-CN"/>
        </w:rPr>
        <w:t>SA or Vault</w:t>
      </w:r>
      <w:r>
        <w:rPr>
          <w:lang w:val="en-US"/>
        </w:rPr>
        <w:t>: chips, micro-modules, holograms, signature panels, semi-finished cards</w:t>
      </w:r>
      <w:r>
        <w:rPr>
          <w:rFonts w:hint="eastAsia"/>
          <w:lang w:val="en-US" w:eastAsia="zh-CN"/>
        </w:rPr>
        <w:t>, finished cards</w:t>
      </w:r>
      <w:r>
        <w:rPr>
          <w:lang w:val="en-US"/>
        </w:rPr>
        <w:t>.</w:t>
      </w:r>
    </w:p>
    <w:p>
      <w:pPr>
        <w:spacing w:before="120"/>
        <w:rPr>
          <w:rFonts w:cs="Arial"/>
          <w:color w:val="000000"/>
          <w:lang w:val="en-US" w:eastAsia="zh-CN"/>
        </w:rPr>
      </w:pPr>
      <w:r>
        <w:rPr>
          <w:rFonts w:hint="eastAsia" w:ascii="宋体" w:hAnsi="宋体" w:cs="宋体"/>
          <w:color w:val="000000"/>
          <w:lang w:val="en-US" w:eastAsia="zh-CN"/>
        </w:rPr>
        <w:t>所有敏感产品和材料必须存储在高安全存储区或金库中：芯片，微型模块、全息图、签名板、半成品的卡、成品卡</w:t>
      </w:r>
      <w:r>
        <w:rPr>
          <w:rFonts w:ascii="宋体" w:hAnsi="宋体" w:cs="宋体"/>
          <w:color w:val="000000"/>
          <w:lang w:val="en-US" w:eastAsia="zh-CN"/>
        </w:rPr>
        <w:t>。</w:t>
      </w:r>
    </w:p>
    <w:p>
      <w:pPr>
        <w:spacing w:before="120"/>
        <w:rPr>
          <w:lang w:val="en-US" w:eastAsia="zh-CN"/>
        </w:rPr>
      </w:pPr>
      <w:r>
        <w:rPr>
          <w:lang w:val="en-US"/>
        </w:rPr>
        <w:t>A vault must be constructed of reinforced concrete (minimum 15 cm), or of materials providing equivalent strength. Outside wall of the building shouldn’t be used as a wall of this vault, and no windows are permitted. Walls and ceiling must be fitted with shock detectors.</w:t>
      </w:r>
    </w:p>
    <w:p>
      <w:pPr>
        <w:spacing w:before="120"/>
        <w:rPr>
          <w:rFonts w:cs="Arial"/>
          <w:color w:val="000000"/>
          <w:lang w:val="en-US" w:eastAsia="zh-CN"/>
        </w:rPr>
      </w:pPr>
      <w:r>
        <w:rPr>
          <w:rFonts w:hint="eastAsia" w:ascii="宋体" w:hAnsi="宋体" w:cs="宋体"/>
          <w:color w:val="000000"/>
          <w:lang w:val="en-US" w:eastAsia="zh-CN"/>
        </w:rPr>
        <w:t>金库必须由钢筋混凝土（最低</w:t>
      </w:r>
      <w:r>
        <w:rPr>
          <w:rFonts w:eastAsia="Times New Roman" w:cs="Arial"/>
          <w:color w:val="000000"/>
          <w:lang w:val="en-US" w:eastAsia="zh-CN"/>
        </w:rPr>
        <w:t xml:space="preserve"> 15 </w:t>
      </w:r>
      <w:r>
        <w:rPr>
          <w:rFonts w:hint="eastAsia" w:ascii="宋体" w:hAnsi="宋体" w:cs="宋体"/>
          <w:color w:val="000000"/>
          <w:lang w:val="en-US" w:eastAsia="zh-CN"/>
        </w:rPr>
        <w:t>厘米），或提供等效强度的材料建造。外建筑物的墙壁不应该用作此存储库的一堵墙，且不允许有窗户。天花板和墙上必须装有冲击探测器</w:t>
      </w:r>
      <w:r>
        <w:rPr>
          <w:rFonts w:ascii="宋体" w:hAnsi="宋体" w:cs="宋体"/>
          <w:color w:val="000000"/>
          <w:lang w:val="en-US" w:eastAsia="zh-CN"/>
        </w:rPr>
        <w:t>。</w:t>
      </w:r>
    </w:p>
    <w:p>
      <w:pPr>
        <w:spacing w:before="120"/>
        <w:rPr>
          <w:lang w:val="en-US" w:eastAsia="zh-CN"/>
        </w:rPr>
      </w:pPr>
      <w:r>
        <w:rPr>
          <w:lang w:val="en-US" w:eastAsia="zh-CN"/>
        </w:rPr>
        <w:t>It must be fitted with a duress button, be alarmed and locked when nobody is inside (movement detectors) and covered by CCTV system. See also §3.9.</w:t>
      </w:r>
    </w:p>
    <w:p>
      <w:pPr>
        <w:spacing w:before="120"/>
        <w:rPr>
          <w:rFonts w:cs="Arial"/>
          <w:color w:val="000000"/>
          <w:lang w:val="en-US" w:eastAsia="zh-CN"/>
        </w:rPr>
      </w:pPr>
      <w:r>
        <w:rPr>
          <w:rFonts w:hint="eastAsia" w:ascii="宋体" w:hAnsi="宋体" w:cs="宋体"/>
          <w:color w:val="000000"/>
          <w:lang w:val="en-US" w:eastAsia="zh-CN"/>
        </w:rPr>
        <w:t>它必须装有胁迫按钮、无人在里面时</w:t>
      </w:r>
      <w:r>
        <w:rPr>
          <w:rFonts w:eastAsia="Times New Roman" w:cs="Arial"/>
          <w:color w:val="000000"/>
          <w:lang w:val="en-US" w:eastAsia="zh-CN"/>
        </w:rPr>
        <w:t xml:space="preserve"> (</w:t>
      </w:r>
      <w:r>
        <w:rPr>
          <w:rFonts w:hint="eastAsia" w:ascii="宋体" w:hAnsi="宋体" w:cs="宋体"/>
          <w:color w:val="000000"/>
          <w:lang w:val="en-US" w:eastAsia="zh-CN"/>
        </w:rPr>
        <w:t>运动探测器</w:t>
      </w:r>
      <w:r>
        <w:rPr>
          <w:rFonts w:eastAsia="Times New Roman" w:cs="Arial"/>
          <w:color w:val="000000"/>
          <w:lang w:val="en-US" w:eastAsia="zh-CN"/>
        </w:rPr>
        <w:t>)</w:t>
      </w:r>
      <w:r>
        <w:rPr>
          <w:rFonts w:hint="eastAsia" w:cs="Arial"/>
          <w:color w:val="000000"/>
          <w:lang w:val="en-US" w:eastAsia="zh-CN"/>
        </w:rPr>
        <w:t>被锁定</w:t>
      </w:r>
      <w:r>
        <w:rPr>
          <w:rFonts w:hint="eastAsia" w:ascii="宋体" w:hAnsi="宋体" w:cs="宋体"/>
          <w:color w:val="000000"/>
          <w:lang w:val="en-US" w:eastAsia="zh-CN"/>
        </w:rPr>
        <w:t>并被闭路电视系统所覆盖。请参阅</w:t>
      </w:r>
      <w:r>
        <w:rPr>
          <w:rFonts w:eastAsia="Times New Roman" w:cs="Arial"/>
          <w:color w:val="000000"/>
          <w:lang w:val="en-US" w:eastAsia="zh-CN"/>
        </w:rPr>
        <w:t xml:space="preserve"> §3.9</w:t>
      </w:r>
      <w:r>
        <w:rPr>
          <w:rFonts w:ascii="宋体" w:hAnsi="宋体" w:cs="宋体"/>
          <w:color w:val="000000"/>
          <w:lang w:val="en-US" w:eastAsia="zh-CN"/>
        </w:rPr>
        <w:t>。</w:t>
      </w:r>
    </w:p>
    <w:p>
      <w:pPr>
        <w:spacing w:before="120"/>
        <w:rPr>
          <w:lang w:val="en-US" w:eastAsia="zh-CN"/>
        </w:rPr>
      </w:pPr>
      <w:r>
        <w:rPr>
          <w:lang w:val="en-US" w:eastAsia="zh-CN"/>
        </w:rPr>
        <w:t xml:space="preserve">The vault must be equipped with a steel reinforced door bearing a double mechanism that requires dual access control. </w:t>
      </w:r>
      <w:r>
        <w:rPr>
          <w:lang w:val="en-US"/>
        </w:rPr>
        <w:t>This main door must be closed whenever no staff is present.</w:t>
      </w:r>
    </w:p>
    <w:p>
      <w:pPr>
        <w:spacing w:before="120"/>
        <w:rPr>
          <w:rFonts w:cs="Arial"/>
          <w:color w:val="000000"/>
          <w:lang w:val="en-US" w:eastAsia="zh-CN"/>
        </w:rPr>
      </w:pPr>
      <w:r>
        <w:rPr>
          <w:rFonts w:hint="eastAsia" w:ascii="宋体" w:hAnsi="宋体" w:cs="宋体"/>
          <w:color w:val="000000"/>
          <w:lang w:val="en-US" w:eastAsia="zh-CN"/>
        </w:rPr>
        <w:t>金库必须配备强化门系列，要求双重的访问权限控制的双重机制。每当没有工作人员时，必须关闭此主门</w:t>
      </w:r>
      <w:r>
        <w:rPr>
          <w:rFonts w:ascii="宋体" w:hAnsi="宋体" w:cs="宋体"/>
          <w:color w:val="000000"/>
          <w:lang w:val="en-US" w:eastAsia="zh-CN"/>
        </w:rPr>
        <w:t>。</w:t>
      </w:r>
    </w:p>
    <w:p>
      <w:pPr>
        <w:spacing w:before="120"/>
        <w:rPr>
          <w:lang w:val="en-US" w:eastAsia="zh-CN"/>
        </w:rPr>
      </w:pPr>
      <w:r>
        <w:rPr>
          <w:lang w:val="en-US"/>
        </w:rPr>
        <w:t>The inner grid (or “day gate”) must have dual access control as well as an auto closing mechanism. It must remain closed and locked at all times, except when staff requires access to store or remove items.</w:t>
      </w:r>
    </w:p>
    <w:p>
      <w:pPr>
        <w:spacing w:before="120"/>
        <w:rPr>
          <w:rFonts w:cs="Arial"/>
          <w:color w:val="000000"/>
          <w:lang w:val="en-US" w:eastAsia="zh-CN"/>
        </w:rPr>
      </w:pPr>
      <w:r>
        <w:rPr>
          <w:rFonts w:hint="eastAsia" w:ascii="宋体" w:hAnsi="宋体" w:cs="宋体"/>
          <w:color w:val="000000"/>
          <w:lang w:val="en-US" w:eastAsia="zh-CN"/>
        </w:rPr>
        <w:t>内部网格（或</w:t>
      </w:r>
      <w:r>
        <w:rPr>
          <w:rFonts w:eastAsia="Times New Roman" w:cs="Arial"/>
          <w:color w:val="000000"/>
          <w:lang w:val="en-US" w:eastAsia="zh-CN"/>
        </w:rPr>
        <w:t>"</w:t>
      </w:r>
      <w:r>
        <w:rPr>
          <w:rFonts w:hint="eastAsia" w:ascii="宋体" w:hAnsi="宋体" w:cs="宋体"/>
          <w:color w:val="000000"/>
          <w:lang w:val="en-US" w:eastAsia="zh-CN"/>
        </w:rPr>
        <w:t>天门</w:t>
      </w:r>
      <w:r>
        <w:rPr>
          <w:rFonts w:eastAsia="Times New Roman" w:cs="Arial"/>
          <w:color w:val="000000"/>
          <w:lang w:val="en-US" w:eastAsia="zh-CN"/>
        </w:rPr>
        <w:t>"</w:t>
      </w:r>
      <w:r>
        <w:rPr>
          <w:rFonts w:hint="eastAsia" w:ascii="宋体" w:hAnsi="宋体" w:cs="宋体"/>
          <w:color w:val="000000"/>
          <w:lang w:val="en-US" w:eastAsia="zh-CN"/>
        </w:rPr>
        <w:t>）必须具有双重的访问权限控制，以及自动关闭机制。它必须保持在所有时间锁定和关闭，除了工作人员需要访问存储或移除物件时</w:t>
      </w:r>
      <w:r>
        <w:rPr>
          <w:rFonts w:ascii="宋体" w:hAnsi="宋体" w:cs="宋体"/>
          <w:color w:val="000000"/>
          <w:lang w:val="en-US" w:eastAsia="zh-CN"/>
        </w:rPr>
        <w:t>。</w:t>
      </w:r>
    </w:p>
    <w:p>
      <w:pPr>
        <w:spacing w:before="120"/>
        <w:rPr>
          <w:lang w:val="en-US" w:eastAsia="zh-CN"/>
        </w:rPr>
      </w:pPr>
      <w:r>
        <w:rPr>
          <w:lang w:val="en-US" w:eastAsia="zh-CN"/>
        </w:rPr>
        <w:t>HSA</w:t>
      </w:r>
      <w:r>
        <w:rPr>
          <w:rFonts w:hint="eastAsia"/>
          <w:lang w:val="en-US" w:eastAsia="zh-CN"/>
        </w:rPr>
        <w:t>&amp;</w:t>
      </w:r>
      <w:r>
        <w:rPr>
          <w:lang w:val="en-US"/>
        </w:rPr>
        <w:t>Vault access is restricted to a limited number of persons and must be permanently under dual control.</w:t>
      </w:r>
    </w:p>
    <w:p>
      <w:pPr>
        <w:spacing w:before="120"/>
        <w:rPr>
          <w:rFonts w:cs="Arial"/>
          <w:color w:val="000000"/>
          <w:lang w:val="en-US" w:eastAsia="zh-CN"/>
        </w:rPr>
      </w:pPr>
      <w:r>
        <w:rPr>
          <w:rFonts w:hint="eastAsia" w:ascii="宋体" w:hAnsi="宋体" w:cs="宋体"/>
          <w:color w:val="000000"/>
          <w:lang w:val="en-US" w:eastAsia="zh-CN"/>
        </w:rPr>
        <w:t>高安全存储区和金库的访问仅限于有限的人，必须永久双重控制之下</w:t>
      </w:r>
      <w:r>
        <w:rPr>
          <w:rFonts w:ascii="宋体" w:hAnsi="宋体" w:cs="宋体"/>
          <w:color w:val="000000"/>
          <w:lang w:val="en-US" w:eastAsia="zh-CN"/>
        </w:rPr>
        <w:t>。</w:t>
      </w:r>
    </w:p>
    <w:p>
      <w:pPr>
        <w:spacing w:before="120"/>
        <w:rPr>
          <w:lang w:val="en-US" w:eastAsia="zh-CN"/>
        </w:rPr>
      </w:pPr>
      <w:r>
        <w:rPr>
          <w:lang w:val="en-US" w:eastAsia="zh-CN"/>
        </w:rPr>
        <w:t>HSA</w:t>
      </w:r>
      <w:r>
        <w:rPr>
          <w:rFonts w:hint="eastAsia"/>
          <w:lang w:val="en-US" w:eastAsia="zh-CN"/>
        </w:rPr>
        <w:t>&amp;</w:t>
      </w:r>
      <w:r>
        <w:rPr>
          <w:lang w:val="en-US"/>
        </w:rPr>
        <w:t>Vault security management should be documented in a local procedure that includes details relating to dual control requirement, and opening/ closing routines. The list of authorized accesses should be audited periodically.</w:t>
      </w:r>
    </w:p>
    <w:p>
      <w:pPr>
        <w:spacing w:before="120"/>
        <w:rPr>
          <w:rFonts w:cs="Arial"/>
          <w:color w:val="000000"/>
          <w:lang w:val="en-US" w:eastAsia="zh-CN"/>
        </w:rPr>
      </w:pPr>
      <w:r>
        <w:rPr>
          <w:rFonts w:hint="eastAsia" w:ascii="宋体" w:hAnsi="宋体" w:cs="宋体"/>
          <w:color w:val="000000"/>
          <w:lang w:val="en-US" w:eastAsia="zh-CN"/>
        </w:rPr>
        <w:t>高安全存储区和金库安全管理应记录在本地流程中，其中包括有关的双重控制的要求，打开</w:t>
      </w:r>
      <w:r>
        <w:rPr>
          <w:rFonts w:eastAsia="Times New Roman" w:cs="Arial"/>
          <w:color w:val="000000"/>
          <w:lang w:val="en-US" w:eastAsia="zh-CN"/>
        </w:rPr>
        <w:t xml:space="preserve"> / </w:t>
      </w:r>
      <w:r>
        <w:rPr>
          <w:rFonts w:hint="eastAsia" w:ascii="宋体" w:hAnsi="宋体" w:cs="宋体"/>
          <w:color w:val="000000"/>
          <w:lang w:val="en-US" w:eastAsia="zh-CN"/>
        </w:rPr>
        <w:t>关闭流程的详细信息。应该定期审核授权访问列表</w:t>
      </w:r>
      <w:r>
        <w:rPr>
          <w:rFonts w:ascii="宋体" w:hAnsi="宋体" w:cs="宋体"/>
          <w:color w:val="000000"/>
          <w:lang w:val="en-US" w:eastAsia="zh-CN"/>
        </w:rPr>
        <w:t>。</w:t>
      </w:r>
    </w:p>
    <w:p>
      <w:pPr>
        <w:spacing w:before="120"/>
        <w:rPr>
          <w:lang w:val="en-US" w:eastAsia="zh-CN"/>
        </w:rPr>
      </w:pPr>
      <w:r>
        <w:rPr>
          <w:lang w:val="en-US"/>
        </w:rPr>
        <w:t>When the vault is used to store financial and non-financial products, there must be a physical separation between the two categories.</w:t>
      </w:r>
    </w:p>
    <w:p>
      <w:pPr>
        <w:spacing w:before="120"/>
        <w:rPr>
          <w:rFonts w:cs="Arial"/>
          <w:color w:val="000000"/>
          <w:lang w:val="en-US" w:eastAsia="zh-CN"/>
        </w:rPr>
      </w:pPr>
      <w:r>
        <w:rPr>
          <w:rFonts w:hint="eastAsia" w:ascii="宋体" w:hAnsi="宋体" w:cs="宋体"/>
          <w:color w:val="000000"/>
          <w:lang w:val="en-US" w:eastAsia="zh-CN"/>
        </w:rPr>
        <w:t>当电子仓库用来存储金融和非金融产品时，必须有两个类别之间的物理隔离</w:t>
      </w:r>
      <w:r>
        <w:rPr>
          <w:rFonts w:ascii="宋体" w:hAnsi="宋体" w:cs="宋体"/>
          <w:color w:val="000000"/>
          <w:lang w:val="en-US" w:eastAsia="zh-CN"/>
        </w:rPr>
        <w:t>。</w:t>
      </w:r>
    </w:p>
    <w:p>
      <w:pPr>
        <w:spacing w:before="120"/>
        <w:rPr>
          <w:lang w:val="en-US" w:eastAsia="zh-CN"/>
        </w:rPr>
      </w:pPr>
      <w:r>
        <w:rPr>
          <w:lang w:val="en-US"/>
        </w:rPr>
        <w:t>In banking personalization centers it is recommended to have 2 vault zones:</w:t>
      </w:r>
    </w:p>
    <w:p>
      <w:pPr>
        <w:spacing w:before="120"/>
        <w:rPr>
          <w:lang w:val="en-US" w:eastAsia="zh-CN"/>
        </w:rPr>
      </w:pPr>
      <w:r>
        <w:rPr>
          <w:rFonts w:hint="eastAsia" w:ascii="宋体" w:hAnsi="宋体" w:cs="宋体"/>
          <w:color w:val="000000"/>
          <w:lang w:val="en-US" w:eastAsia="zh-CN"/>
        </w:rPr>
        <w:t>在银行个性化设置中心建议有</w:t>
      </w:r>
      <w:r>
        <w:rPr>
          <w:rFonts w:eastAsia="Times New Roman" w:cs="Arial"/>
          <w:color w:val="000000"/>
          <w:lang w:val="en-US" w:eastAsia="zh-CN"/>
        </w:rPr>
        <w:t xml:space="preserve"> 2</w:t>
      </w:r>
      <w:r>
        <w:rPr>
          <w:rFonts w:hint="eastAsia" w:cs="Arial"/>
          <w:color w:val="000000"/>
          <w:lang w:val="en-US" w:eastAsia="zh-CN"/>
        </w:rPr>
        <w:t>个</w:t>
      </w:r>
      <w:r>
        <w:rPr>
          <w:rFonts w:hint="eastAsia" w:ascii="宋体" w:hAnsi="宋体" w:cs="宋体"/>
          <w:color w:val="000000"/>
          <w:lang w:val="en-US" w:eastAsia="zh-CN"/>
        </w:rPr>
        <w:t>电子仓库区</w:t>
      </w:r>
      <w:r>
        <w:rPr>
          <w:rFonts w:ascii="宋体" w:hAnsi="宋体" w:cs="宋体"/>
          <w:color w:val="000000"/>
          <w:lang w:val="en-US" w:eastAsia="zh-CN"/>
        </w:rPr>
        <w:t>：</w:t>
      </w:r>
    </w:p>
    <w:p>
      <w:pPr>
        <w:numPr>
          <w:ilvl w:val="0"/>
          <w:numId w:val="13"/>
        </w:numPr>
        <w:spacing w:before="120"/>
        <w:ind w:left="714" w:hanging="357"/>
        <w:rPr>
          <w:lang w:val="en-US"/>
        </w:rPr>
      </w:pPr>
      <w:r>
        <w:rPr>
          <w:lang w:val="en-US"/>
        </w:rPr>
        <w:t>Daily zone that contains opened trays</w:t>
      </w:r>
    </w:p>
    <w:p>
      <w:pPr>
        <w:spacing w:before="120"/>
        <w:ind w:left="714"/>
        <w:rPr>
          <w:lang w:val="en-US" w:eastAsia="zh-CN"/>
        </w:rPr>
      </w:pPr>
      <w:r>
        <w:rPr>
          <w:rFonts w:hint="eastAsia" w:ascii="宋体" w:hAnsi="宋体" w:cs="宋体"/>
          <w:color w:val="000000"/>
          <w:lang w:val="en-US" w:eastAsia="zh-CN"/>
        </w:rPr>
        <w:t>每日区域包含打开托</w:t>
      </w:r>
      <w:r>
        <w:rPr>
          <w:rFonts w:ascii="宋体" w:hAnsi="宋体" w:cs="宋体"/>
          <w:color w:val="000000"/>
          <w:lang w:val="en-US" w:eastAsia="zh-CN"/>
        </w:rPr>
        <w:t>盘</w:t>
      </w:r>
    </w:p>
    <w:p>
      <w:pPr>
        <w:numPr>
          <w:ilvl w:val="0"/>
          <w:numId w:val="13"/>
        </w:numPr>
        <w:spacing w:before="120"/>
        <w:ind w:left="714" w:hanging="357"/>
        <w:rPr>
          <w:lang w:val="en-US"/>
        </w:rPr>
      </w:pPr>
      <w:r>
        <w:rPr>
          <w:lang w:val="en-US"/>
        </w:rPr>
        <w:t>Stock zone that contains wrapped trays and boxes.</w:t>
      </w:r>
    </w:p>
    <w:p>
      <w:pPr>
        <w:spacing w:before="120"/>
        <w:ind w:left="714"/>
        <w:rPr>
          <w:lang w:val="en-US" w:eastAsia="zh-CN"/>
        </w:rPr>
      </w:pPr>
      <w:r>
        <w:rPr>
          <w:rFonts w:hint="eastAsia" w:ascii="宋体" w:hAnsi="宋体" w:cs="宋体"/>
          <w:color w:val="000000"/>
          <w:lang w:val="en-US" w:eastAsia="zh-CN"/>
        </w:rPr>
        <w:t>存储区域包含包装托盘和箱子</w:t>
      </w:r>
    </w:p>
    <w:p>
      <w:pPr>
        <w:spacing w:before="120"/>
        <w:ind w:firstLine="400" w:firstLineChars="200"/>
        <w:rPr>
          <w:lang w:val="en-US" w:eastAsia="zh-CN"/>
        </w:rPr>
      </w:pPr>
      <w:r>
        <w:rPr>
          <w:lang w:val="en-US"/>
        </w:rPr>
        <w:t xml:space="preserve">Such organization facilitates inventories and audits </w:t>
      </w:r>
    </w:p>
    <w:p>
      <w:pPr>
        <w:spacing w:before="120"/>
        <w:ind w:firstLine="700" w:firstLineChars="350"/>
        <w:rPr>
          <w:rFonts w:cs="Arial"/>
          <w:color w:val="000000"/>
          <w:lang w:val="en-US" w:eastAsia="zh-CN"/>
        </w:rPr>
      </w:pPr>
      <w:r>
        <w:rPr>
          <w:rFonts w:hint="eastAsia" w:ascii="宋体" w:hAnsi="宋体" w:cs="宋体"/>
          <w:color w:val="000000"/>
          <w:lang w:val="en-US" w:eastAsia="zh-CN"/>
        </w:rPr>
        <w:t>这种组织方便了库存和审</w:t>
      </w:r>
      <w:r>
        <w:rPr>
          <w:rFonts w:ascii="宋体" w:hAnsi="宋体" w:cs="宋体"/>
          <w:color w:val="000000"/>
          <w:lang w:val="en-US" w:eastAsia="zh-CN"/>
        </w:rPr>
        <w:t>计</w:t>
      </w:r>
    </w:p>
    <w:p>
      <w:pPr>
        <w:pStyle w:val="4"/>
        <w:numPr>
          <w:ilvl w:val="2"/>
          <w:numId w:val="0"/>
        </w:numPr>
        <w:tabs>
          <w:tab w:val="left" w:pos="720"/>
        </w:tabs>
        <w:spacing w:before="120"/>
        <w:ind w:left="216" w:hanging="216"/>
        <w:jc w:val="left"/>
        <w:rPr>
          <w:lang w:val="en-US"/>
        </w:rPr>
      </w:pPr>
      <w:bookmarkStart w:id="221" w:name="_Toc148776281"/>
      <w:bookmarkStart w:id="222" w:name="_Toc369680868"/>
      <w:bookmarkStart w:id="223" w:name="_Toc369681220"/>
      <w:r>
        <w:rPr>
          <w:rFonts w:hint="eastAsia"/>
          <w:lang w:val="en-US" w:eastAsia="zh-CN"/>
        </w:rPr>
        <w:t>3.7.3</w:t>
      </w:r>
      <w:r>
        <w:rPr>
          <w:rFonts w:hint="eastAsia"/>
          <w:lang w:val="en-US" w:eastAsia="zh-CN"/>
        </w:rPr>
        <w:tab/>
      </w:r>
      <w:r>
        <w:rPr>
          <w:lang w:val="en-US"/>
        </w:rPr>
        <w:t>Shredding Room</w:t>
      </w:r>
      <w:bookmarkEnd w:id="221"/>
      <w:r>
        <w:rPr>
          <w:rFonts w:hint="eastAsia"/>
          <w:lang w:val="en-US" w:eastAsia="zh-CN"/>
        </w:rPr>
        <w:t>　粉碎间</w:t>
      </w:r>
      <w:bookmarkEnd w:id="222"/>
      <w:bookmarkEnd w:id="223"/>
    </w:p>
    <w:p>
      <w:pPr>
        <w:spacing w:before="120"/>
        <w:rPr>
          <w:lang w:val="en-US" w:eastAsia="zh-CN"/>
        </w:rPr>
      </w:pPr>
      <w:r>
        <w:rPr>
          <w:lang w:val="en-US"/>
        </w:rPr>
        <w:t>Sensitive product reject destruction has to be performed in a shredding room, accessed under dual control, covered by CCTV system and locked when nobody is inside.</w:t>
      </w:r>
    </w:p>
    <w:p>
      <w:pPr>
        <w:spacing w:before="120"/>
        <w:rPr>
          <w:rFonts w:cs="Arial"/>
          <w:color w:val="000000"/>
          <w:lang w:val="en-US" w:eastAsia="zh-CN"/>
        </w:rPr>
      </w:pPr>
      <w:r>
        <w:rPr>
          <w:rFonts w:hint="eastAsia" w:ascii="宋体" w:hAnsi="宋体" w:cs="宋体"/>
          <w:color w:val="000000"/>
          <w:lang w:val="en-US" w:eastAsia="zh-CN"/>
        </w:rPr>
        <w:t>敏感产品的销毁必须在粉碎间进行，双控访问，有CCTV摄像头且在无人时锁定</w:t>
      </w:r>
      <w:r>
        <w:rPr>
          <w:rFonts w:ascii="宋体" w:hAnsi="宋体" w:cs="宋体"/>
          <w:color w:val="000000"/>
          <w:lang w:val="en-US" w:eastAsia="zh-CN"/>
        </w:rPr>
        <w:t>。</w:t>
      </w:r>
    </w:p>
    <w:p>
      <w:pPr>
        <w:spacing w:before="120"/>
        <w:rPr>
          <w:lang w:val="en-US" w:eastAsia="zh-CN"/>
        </w:rPr>
      </w:pPr>
      <w:r>
        <w:rPr>
          <w:lang w:val="en-US"/>
        </w:rPr>
        <w:t>Destruction sessions must be fully documented, including exact number of cards, exhaustive description, date, time and signature of the two custodians.</w:t>
      </w:r>
    </w:p>
    <w:p>
      <w:pPr>
        <w:spacing w:before="120"/>
        <w:rPr>
          <w:rFonts w:cs="Arial"/>
          <w:color w:val="000000"/>
          <w:lang w:val="en-US" w:eastAsia="zh-CN"/>
        </w:rPr>
      </w:pPr>
      <w:r>
        <w:rPr>
          <w:rFonts w:hint="eastAsia" w:ascii="宋体" w:hAnsi="宋体" w:cs="宋体"/>
          <w:color w:val="000000"/>
          <w:lang w:val="en-US" w:eastAsia="zh-CN"/>
        </w:rPr>
        <w:t>必须充分记录销毁过程，包括卡片数目、详尽的描述、日期、时间和保管者的两个签名</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224" w:name="_Secure_Cabinets"/>
      <w:bookmarkEnd w:id="224"/>
      <w:bookmarkStart w:id="225" w:name="_Toc148776282"/>
      <w:bookmarkStart w:id="226" w:name="_Toc215978870"/>
      <w:bookmarkStart w:id="227" w:name="_Toc369681221"/>
      <w:bookmarkStart w:id="228" w:name="_Toc369680869"/>
      <w:r>
        <w:rPr>
          <w:rFonts w:hint="eastAsia"/>
          <w:lang w:eastAsia="zh-CN"/>
        </w:rPr>
        <w:t>3.8</w:t>
      </w:r>
      <w:r>
        <w:rPr>
          <w:rFonts w:hint="eastAsia"/>
          <w:lang w:eastAsia="zh-CN"/>
        </w:rPr>
        <w:tab/>
      </w:r>
      <w:r>
        <w:t>Secure Cabinets</w:t>
      </w:r>
      <w:bookmarkEnd w:id="225"/>
      <w:bookmarkEnd w:id="226"/>
      <w:r>
        <w:rPr>
          <w:rFonts w:hint="eastAsia"/>
          <w:lang w:eastAsia="zh-CN"/>
        </w:rPr>
        <w:t xml:space="preserve">    安全文件柜</w:t>
      </w:r>
      <w:bookmarkEnd w:id="227"/>
      <w:bookmarkEnd w:id="228"/>
    </w:p>
    <w:p>
      <w:pPr>
        <w:spacing w:before="120"/>
        <w:rPr>
          <w:lang w:val="en-US" w:eastAsia="zh-CN"/>
        </w:rPr>
      </w:pPr>
      <w:r>
        <w:rPr>
          <w:lang w:val="en-US"/>
        </w:rPr>
        <w:t xml:space="preserve">The use of secure cabinet is mandatory to store sensitive information or media as specified in the Information Security Classification Policy.  They have to be fitted with a digital code or classic key locking mechanism. </w:t>
      </w:r>
    </w:p>
    <w:p>
      <w:pPr>
        <w:spacing w:before="120"/>
        <w:rPr>
          <w:rFonts w:cs="Arial"/>
          <w:color w:val="000000"/>
          <w:lang w:val="en-US" w:eastAsia="zh-CN"/>
        </w:rPr>
      </w:pPr>
      <w:r>
        <w:rPr>
          <w:rFonts w:hint="eastAsia" w:ascii="宋体" w:hAnsi="宋体" w:cs="宋体"/>
          <w:color w:val="000000"/>
          <w:lang w:val="en-US" w:eastAsia="zh-CN"/>
        </w:rPr>
        <w:t>安全文件柜是强制用来存储敏感信息或作为信息安全分类策略中指定的媒体。他们必须装有一个数字代码或传统的密码锁定机制</w:t>
      </w:r>
      <w:r>
        <w:rPr>
          <w:rFonts w:ascii="宋体" w:hAnsi="宋体" w:cs="宋体"/>
          <w:color w:val="000000"/>
          <w:lang w:val="en-US" w:eastAsia="zh-CN"/>
        </w:rPr>
        <w:t>。</w:t>
      </w:r>
    </w:p>
    <w:p>
      <w:pPr>
        <w:spacing w:before="120"/>
        <w:rPr>
          <w:lang w:val="en-US" w:eastAsia="zh-CN"/>
        </w:rPr>
      </w:pPr>
      <w:r>
        <w:rPr>
          <w:lang w:val="en-US"/>
        </w:rPr>
        <w:t xml:space="preserve">Those systems can also be used to protect from fire. </w:t>
      </w:r>
    </w:p>
    <w:p>
      <w:pPr>
        <w:spacing w:before="120"/>
        <w:rPr>
          <w:rFonts w:cs="Arial"/>
          <w:color w:val="000000"/>
          <w:lang w:val="en-US" w:eastAsia="zh-CN"/>
        </w:rPr>
      </w:pPr>
      <w:r>
        <w:rPr>
          <w:rFonts w:hint="eastAsia" w:ascii="宋体" w:hAnsi="宋体" w:cs="宋体"/>
          <w:color w:val="000000"/>
          <w:lang w:val="en-US" w:eastAsia="zh-CN"/>
        </w:rPr>
        <w:t>这些系统也可以用于保护免受火灾</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229" w:name="_CCTV_Monitoring"/>
      <w:bookmarkEnd w:id="229"/>
      <w:bookmarkStart w:id="230" w:name="_Toc437665178"/>
      <w:bookmarkStart w:id="231" w:name="_Toc435009168"/>
      <w:bookmarkStart w:id="232" w:name="_Toc435194072"/>
      <w:bookmarkStart w:id="233" w:name="_Toc433130760"/>
      <w:bookmarkStart w:id="234" w:name="_Toc438380320"/>
      <w:bookmarkStart w:id="235" w:name="_Toc438811635"/>
      <w:bookmarkStart w:id="236" w:name="_Toc435193645"/>
      <w:bookmarkStart w:id="237" w:name="_Toc433107262"/>
      <w:bookmarkStart w:id="238" w:name="_Toc433122462"/>
      <w:bookmarkStart w:id="239" w:name="_Toc434830273"/>
      <w:bookmarkStart w:id="240" w:name="_Toc434834299"/>
      <w:bookmarkStart w:id="241" w:name="_Toc434897862"/>
      <w:bookmarkStart w:id="242" w:name="_Toc434928400"/>
      <w:bookmarkStart w:id="243" w:name="_Toc435096451"/>
      <w:bookmarkStart w:id="244" w:name="_Toc435098799"/>
      <w:bookmarkStart w:id="245" w:name="_Toc436734039"/>
      <w:bookmarkStart w:id="246" w:name="_Toc436717101"/>
      <w:bookmarkStart w:id="247" w:name="_Toc433127198"/>
      <w:bookmarkStart w:id="248" w:name="_Toc433047783"/>
      <w:bookmarkStart w:id="249" w:name="_Toc434847606"/>
      <w:bookmarkStart w:id="250" w:name="_Toc435096626"/>
      <w:bookmarkStart w:id="251" w:name="_Toc437664548"/>
      <w:bookmarkStart w:id="252" w:name="_Toc437417829"/>
      <w:bookmarkStart w:id="253" w:name="_Toc433130643"/>
      <w:bookmarkStart w:id="254" w:name="_Toc435015975"/>
      <w:bookmarkStart w:id="255" w:name="_Toc433125021"/>
      <w:bookmarkStart w:id="256" w:name="_Toc433129373"/>
      <w:bookmarkStart w:id="257" w:name="_Toc434846832"/>
      <w:bookmarkStart w:id="258" w:name="_Toc435123919"/>
      <w:bookmarkStart w:id="259" w:name="_Toc435194126"/>
      <w:bookmarkStart w:id="260" w:name="_Toc438812020"/>
      <w:bookmarkStart w:id="261" w:name="CCTVMONITORING"/>
      <w:bookmarkStart w:id="262" w:name="_Toc438819561"/>
      <w:bookmarkStart w:id="263" w:name="_Toc438821504"/>
      <w:bookmarkStart w:id="264" w:name="_Toc215978871"/>
      <w:bookmarkStart w:id="265" w:name="_Toc438820664"/>
      <w:bookmarkStart w:id="266" w:name="_Toc148776283"/>
      <w:bookmarkStart w:id="267" w:name="_Toc369681222"/>
      <w:bookmarkStart w:id="268" w:name="_Toc369680870"/>
      <w:r>
        <w:rPr>
          <w:rFonts w:hint="eastAsia"/>
          <w:lang w:eastAsia="zh-CN"/>
        </w:rPr>
        <w:t>3.9</w:t>
      </w:r>
      <w:r>
        <w:rPr>
          <w:rFonts w:hint="eastAsia"/>
          <w:lang w:eastAsia="zh-CN"/>
        </w:rPr>
        <w:tab/>
      </w:r>
      <w:r>
        <w:t>CCTV Monitoring</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Pr>
          <w:rFonts w:hint="eastAsia"/>
          <w:lang w:eastAsia="zh-CN"/>
        </w:rPr>
        <w:t xml:space="preserve">     闭路电视监控</w:t>
      </w:r>
      <w:bookmarkEnd w:id="267"/>
      <w:bookmarkEnd w:id="268"/>
    </w:p>
    <w:p>
      <w:pPr>
        <w:spacing w:before="120"/>
        <w:rPr>
          <w:lang w:val="en-US" w:eastAsia="zh-CN"/>
        </w:rPr>
      </w:pPr>
      <w:r>
        <w:rPr>
          <w:lang w:val="en-US"/>
        </w:rPr>
        <w:t>To assist in maintaining a secure environment - both inside and outside the building – a Closed Circuit Television monitoring system should be utilized. The power supply of this system should be protected and backed-up by UPS, as well as the lighting of covered areas.</w:t>
      </w:r>
    </w:p>
    <w:p>
      <w:pPr>
        <w:spacing w:before="120"/>
        <w:rPr>
          <w:lang w:val="en-US" w:eastAsia="zh-CN"/>
        </w:rPr>
      </w:pPr>
      <w:r>
        <w:rPr>
          <w:rFonts w:hint="eastAsia"/>
          <w:lang w:val="en-US" w:eastAsia="zh-CN"/>
        </w:rPr>
        <w:t>为了</w:t>
      </w:r>
      <w:r>
        <w:rPr>
          <w:rFonts w:hint="eastAsia" w:ascii="宋体" w:hAnsi="宋体" w:cs="宋体"/>
          <w:color w:val="000000"/>
          <w:lang w:val="en-US" w:eastAsia="zh-CN"/>
        </w:rPr>
        <w:t>协助维持一个安全的环境--</w:t>
      </w:r>
      <w:r>
        <w:rPr>
          <w:rFonts w:hint="eastAsia" w:cs="Arial"/>
          <w:color w:val="000000"/>
          <w:lang w:val="en-US" w:eastAsia="zh-CN"/>
        </w:rPr>
        <w:t>大厦</w:t>
      </w:r>
      <w:r>
        <w:rPr>
          <w:rFonts w:hint="eastAsia" w:ascii="宋体" w:hAnsi="宋体" w:cs="宋体"/>
          <w:color w:val="000000"/>
          <w:lang w:val="en-US" w:eastAsia="zh-CN"/>
        </w:rPr>
        <w:t>内部和外部</w:t>
      </w:r>
      <w:r>
        <w:rPr>
          <w:rFonts w:eastAsia="Times New Roman" w:cs="Arial"/>
          <w:color w:val="000000"/>
          <w:lang w:val="en-US" w:eastAsia="zh-CN"/>
        </w:rPr>
        <w:t xml:space="preserve"> —</w:t>
      </w:r>
      <w:r>
        <w:rPr>
          <w:rFonts w:hint="eastAsia" w:ascii="宋体" w:hAnsi="宋体" w:cs="宋体"/>
          <w:color w:val="000000"/>
          <w:lang w:val="en-US" w:eastAsia="zh-CN"/>
        </w:rPr>
        <w:t>应加以利用闭路电视监控系统。这一系统的电源应保护和备份的</w:t>
      </w:r>
      <w:r>
        <w:rPr>
          <w:rFonts w:eastAsia="Times New Roman" w:cs="Arial"/>
          <w:color w:val="000000"/>
          <w:lang w:val="en-US" w:eastAsia="zh-CN"/>
        </w:rPr>
        <w:t xml:space="preserve"> UPS</w:t>
      </w:r>
      <w:r>
        <w:rPr>
          <w:rFonts w:hint="eastAsia" w:ascii="宋体" w:hAnsi="宋体" w:cs="宋体"/>
          <w:color w:val="000000"/>
          <w:lang w:val="en-US" w:eastAsia="zh-CN"/>
        </w:rPr>
        <w:t>，以及照明的覆盖区</w:t>
      </w:r>
      <w:r>
        <w:rPr>
          <w:rFonts w:ascii="宋体" w:hAnsi="宋体" w:cs="宋体"/>
          <w:color w:val="000000"/>
          <w:lang w:val="en-US" w:eastAsia="zh-CN"/>
        </w:rPr>
        <w:t>。</w:t>
      </w:r>
    </w:p>
    <w:p>
      <w:pPr>
        <w:spacing w:before="120"/>
        <w:rPr>
          <w:lang w:val="en-US" w:eastAsia="zh-CN"/>
        </w:rPr>
      </w:pPr>
      <w:r>
        <w:rPr>
          <w:lang w:val="en-US"/>
        </w:rPr>
        <w:t>Monitors and recorders must be located in an area that is restricted from unauthorized personnel.</w:t>
      </w:r>
    </w:p>
    <w:p>
      <w:pPr>
        <w:spacing w:before="120"/>
        <w:rPr>
          <w:rFonts w:cs="Arial"/>
          <w:color w:val="000000"/>
          <w:lang w:val="en-US" w:eastAsia="zh-CN"/>
        </w:rPr>
      </w:pPr>
      <w:r>
        <w:rPr>
          <w:rFonts w:hint="eastAsia" w:ascii="宋体" w:hAnsi="宋体" w:cs="宋体"/>
          <w:color w:val="000000"/>
          <w:lang w:val="en-US" w:eastAsia="zh-CN"/>
        </w:rPr>
        <w:t>监视器和录像机必须位于一个领域，限制未经授权的人员</w:t>
      </w:r>
      <w:r>
        <w:rPr>
          <w:rFonts w:ascii="宋体" w:hAnsi="宋体" w:cs="宋体"/>
          <w:color w:val="000000"/>
          <w:lang w:val="en-US" w:eastAsia="zh-CN"/>
        </w:rPr>
        <w:t>。</w:t>
      </w:r>
    </w:p>
    <w:p>
      <w:pPr>
        <w:pStyle w:val="66"/>
        <w:spacing w:before="120"/>
        <w:rPr>
          <w:snapToGrid/>
          <w:lang w:eastAsia="zh-CN"/>
        </w:rPr>
      </w:pPr>
      <w:r>
        <w:rPr>
          <w:snapToGrid/>
        </w:rPr>
        <w:t>A local procedure should document the operation of the system.</w:t>
      </w:r>
    </w:p>
    <w:p>
      <w:pPr>
        <w:spacing w:before="120"/>
        <w:rPr>
          <w:rFonts w:eastAsia="Times New Roman" w:cs="Arial"/>
          <w:color w:val="000000"/>
          <w:lang w:val="en-US" w:eastAsia="zh-CN"/>
        </w:rPr>
      </w:pPr>
      <w:r>
        <w:rPr>
          <w:rFonts w:hint="eastAsia" w:ascii="宋体" w:hAnsi="宋体" w:cs="宋体"/>
          <w:color w:val="000000"/>
          <w:lang w:val="en-US" w:eastAsia="zh-CN"/>
        </w:rPr>
        <w:t>本地流程应存档系统的运作</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269" w:name="_Toc148776284"/>
      <w:bookmarkStart w:id="270" w:name="_Toc369681223"/>
      <w:bookmarkStart w:id="271" w:name="_Toc369680871"/>
      <w:r>
        <w:rPr>
          <w:rFonts w:hint="eastAsia"/>
          <w:lang w:val="en-US" w:eastAsia="zh-CN"/>
        </w:rPr>
        <w:t>3.9.1</w:t>
      </w:r>
      <w:r>
        <w:rPr>
          <w:rFonts w:hint="eastAsia"/>
          <w:lang w:val="en-US" w:eastAsia="zh-CN"/>
        </w:rPr>
        <w:tab/>
      </w:r>
      <w:r>
        <w:rPr>
          <w:lang w:val="en-US"/>
        </w:rPr>
        <w:t>Camera Location</w:t>
      </w:r>
      <w:bookmarkEnd w:id="269"/>
      <w:r>
        <w:rPr>
          <w:rFonts w:hint="eastAsia"/>
          <w:lang w:val="en-US" w:eastAsia="zh-CN"/>
        </w:rPr>
        <w:t>摄影机位置</w:t>
      </w:r>
      <w:bookmarkEnd w:id="270"/>
      <w:bookmarkEnd w:id="271"/>
    </w:p>
    <w:p>
      <w:pPr>
        <w:spacing w:before="120"/>
        <w:rPr>
          <w:lang w:val="en-US" w:eastAsia="zh-CN"/>
        </w:rPr>
      </w:pPr>
      <w:r>
        <w:rPr>
          <w:lang w:val="en-US"/>
        </w:rPr>
        <w:t>This system will cover at least all exterior boundaries of the building and all areas inside defined as security manufacturing or personalization areas, including vaults and loading bays.</w:t>
      </w:r>
    </w:p>
    <w:p>
      <w:pPr>
        <w:spacing w:before="120"/>
        <w:rPr>
          <w:rFonts w:cs="Arial"/>
          <w:color w:val="000000"/>
          <w:lang w:val="en-US" w:eastAsia="zh-CN"/>
        </w:rPr>
      </w:pPr>
      <w:r>
        <w:rPr>
          <w:rFonts w:hint="eastAsia" w:ascii="宋体" w:hAnsi="宋体" w:cs="宋体"/>
          <w:color w:val="000000"/>
          <w:lang w:val="en-US" w:eastAsia="zh-CN"/>
        </w:rPr>
        <w:t>这一系统将涵盖至少大厦的所有外部边界，里面的所有领域都界定为安全制造或个性化领域，包括电子仓库和货物装卸区</w:t>
      </w:r>
      <w:r>
        <w:rPr>
          <w:rFonts w:ascii="宋体" w:hAnsi="宋体" w:cs="宋体"/>
          <w:color w:val="000000"/>
          <w:lang w:val="en-US" w:eastAsia="zh-CN"/>
        </w:rPr>
        <w:t>。</w:t>
      </w:r>
    </w:p>
    <w:p>
      <w:pPr>
        <w:spacing w:before="120"/>
        <w:rPr>
          <w:lang w:val="en-US" w:eastAsia="zh-CN"/>
        </w:rPr>
      </w:pPr>
      <w:r>
        <w:rPr>
          <w:lang w:val="en-US"/>
        </w:rPr>
        <w:t>In order to cover all high security and restricted areas, CCTV cameras must be strategically located:</w:t>
      </w:r>
    </w:p>
    <w:p>
      <w:pPr>
        <w:spacing w:before="120"/>
        <w:rPr>
          <w:rFonts w:cs="Arial"/>
          <w:color w:val="000000"/>
          <w:lang w:val="en-US" w:eastAsia="zh-CN"/>
        </w:rPr>
      </w:pPr>
      <w:r>
        <w:rPr>
          <w:rFonts w:hint="eastAsia" w:ascii="宋体" w:hAnsi="宋体" w:cs="宋体"/>
          <w:color w:val="000000"/>
          <w:lang w:val="en-US" w:eastAsia="zh-CN"/>
        </w:rPr>
        <w:t>为了涵盖所有的高安全和受限制的区域，闭路电视摄影机必须从战略上位于</w:t>
      </w:r>
      <w:r>
        <w:rPr>
          <w:rFonts w:ascii="宋体" w:hAnsi="宋体" w:cs="宋体"/>
          <w:color w:val="000000"/>
          <w:lang w:val="en-US" w:eastAsia="zh-CN"/>
        </w:rPr>
        <w:t>：</w:t>
      </w:r>
    </w:p>
    <w:p>
      <w:pPr>
        <w:numPr>
          <w:ilvl w:val="0"/>
          <w:numId w:val="10"/>
        </w:numPr>
        <w:spacing w:before="120"/>
        <w:rPr>
          <w:lang w:val="en-US"/>
        </w:rPr>
      </w:pPr>
      <w:r>
        <w:rPr>
          <w:lang w:val="en-US"/>
        </w:rPr>
        <w:t>At all accesses to these areas,</w:t>
      </w:r>
    </w:p>
    <w:p>
      <w:pPr>
        <w:spacing w:before="120"/>
        <w:ind w:left="360"/>
        <w:rPr>
          <w:lang w:val="en-US" w:eastAsia="zh-CN"/>
        </w:rPr>
      </w:pPr>
      <w:r>
        <w:rPr>
          <w:rFonts w:hint="eastAsia" w:ascii="宋体" w:hAnsi="宋体" w:cs="宋体"/>
          <w:color w:val="000000"/>
          <w:lang w:val="en-US" w:eastAsia="zh-CN"/>
        </w:rPr>
        <w:t>所有访问到这些地区的地方</w:t>
      </w:r>
      <w:r>
        <w:rPr>
          <w:rFonts w:ascii="宋体" w:hAnsi="宋体" w:cs="宋体"/>
          <w:color w:val="000000"/>
          <w:lang w:val="en-US" w:eastAsia="zh-CN"/>
        </w:rPr>
        <w:t>，</w:t>
      </w:r>
    </w:p>
    <w:p>
      <w:pPr>
        <w:numPr>
          <w:ilvl w:val="0"/>
          <w:numId w:val="10"/>
        </w:numPr>
        <w:spacing w:before="120"/>
        <w:rPr>
          <w:lang w:val="en-US"/>
        </w:rPr>
      </w:pPr>
      <w:r>
        <w:rPr>
          <w:lang w:val="en-US"/>
        </w:rPr>
        <w:t>Within production areas to cover all activities for manufacturing sites.</w:t>
      </w:r>
    </w:p>
    <w:p>
      <w:pPr>
        <w:spacing w:before="120"/>
        <w:ind w:left="360"/>
        <w:rPr>
          <w:lang w:val="en-US" w:eastAsia="zh-CN"/>
        </w:rPr>
      </w:pPr>
      <w:r>
        <w:rPr>
          <w:rFonts w:hint="eastAsia" w:ascii="宋体" w:hAnsi="宋体" w:cs="宋体"/>
          <w:color w:val="000000"/>
          <w:lang w:val="en-US" w:eastAsia="zh-CN"/>
        </w:rPr>
        <w:t>生产领域内覆盖制造车间的所有活动</w:t>
      </w:r>
      <w:r>
        <w:rPr>
          <w:rFonts w:ascii="宋体" w:hAnsi="宋体" w:cs="宋体"/>
          <w:color w:val="000000"/>
          <w:lang w:val="en-US" w:eastAsia="zh-CN"/>
        </w:rPr>
        <w:t>。</w:t>
      </w:r>
    </w:p>
    <w:p>
      <w:pPr>
        <w:spacing w:before="120"/>
        <w:rPr>
          <w:lang w:val="en-US" w:eastAsia="zh-CN"/>
        </w:rPr>
      </w:pPr>
      <w:r>
        <w:rPr>
          <w:lang w:val="en-US"/>
        </w:rPr>
        <w:t>All work in progress (WIP) stored in sensitive or high security areas must be within range of a CCTV camera. Also, staff should be aware that when working in high security areas they are subject to constant camera surveillance without knowledge of the camera’s visual range.</w:t>
      </w:r>
    </w:p>
    <w:p>
      <w:pPr>
        <w:spacing w:before="120"/>
        <w:rPr>
          <w:rFonts w:cs="Arial"/>
          <w:color w:val="000000"/>
          <w:lang w:val="en-US" w:eastAsia="zh-CN"/>
        </w:rPr>
      </w:pPr>
      <w:r>
        <w:rPr>
          <w:rFonts w:hint="eastAsia" w:ascii="宋体" w:hAnsi="宋体" w:cs="宋体"/>
          <w:color w:val="000000"/>
          <w:lang w:val="en-US" w:eastAsia="zh-CN"/>
        </w:rPr>
        <w:t>在敏感或高安全领域中的所有进展中的工作</w:t>
      </w:r>
      <w:r>
        <w:rPr>
          <w:rFonts w:eastAsia="Times New Roman" w:cs="Arial"/>
          <w:color w:val="000000"/>
          <w:lang w:val="en-US" w:eastAsia="zh-CN"/>
        </w:rPr>
        <w:t xml:space="preserve"> (WIP) </w:t>
      </w:r>
      <w:r>
        <w:rPr>
          <w:rFonts w:hint="eastAsia" w:ascii="宋体" w:hAnsi="宋体" w:cs="宋体"/>
          <w:color w:val="000000"/>
          <w:lang w:val="en-US" w:eastAsia="zh-CN"/>
        </w:rPr>
        <w:t>都必须在闭路电视摄像机范围内。此外，工作人员应认识到在高安全性领域中工作时他们受到恒定摄像机监视，但不知道可视范围</w:t>
      </w:r>
      <w:r>
        <w:rPr>
          <w:rFonts w:ascii="宋体" w:hAnsi="宋体" w:cs="宋体"/>
          <w:color w:val="000000"/>
          <w:lang w:val="en-US" w:eastAsia="zh-CN"/>
        </w:rPr>
        <w:t>。</w:t>
      </w:r>
    </w:p>
    <w:p>
      <w:pPr>
        <w:spacing w:before="120"/>
        <w:rPr>
          <w:lang w:val="en-US" w:eastAsia="zh-CN"/>
        </w:rPr>
      </w:pPr>
      <w:r>
        <w:rPr>
          <w:lang w:val="en-US"/>
        </w:rPr>
        <w:t>Each camera view must include all activities necessary to provide adequate security coverage with recommended scanning frequency of 24 seconds. Critical areas must be under constant video surveillance.</w:t>
      </w:r>
    </w:p>
    <w:p>
      <w:pPr>
        <w:spacing w:before="120"/>
        <w:rPr>
          <w:rFonts w:cs="Arial"/>
          <w:color w:val="000000"/>
          <w:lang w:val="en-US" w:eastAsia="zh-CN"/>
        </w:rPr>
      </w:pPr>
      <w:r>
        <w:rPr>
          <w:rFonts w:hint="eastAsia" w:ascii="宋体" w:hAnsi="宋体" w:cs="宋体"/>
          <w:color w:val="000000"/>
          <w:lang w:val="en-US" w:eastAsia="zh-CN"/>
        </w:rPr>
        <w:t>每个相机视图必须包括所有活动，建议每秒24帧扫描以提供充分的安全保障。关键领域必须在不断视频监视之下</w:t>
      </w:r>
      <w:r>
        <w:rPr>
          <w:rFonts w:ascii="宋体" w:hAnsi="宋体" w:cs="宋体"/>
          <w:color w:val="000000"/>
          <w:lang w:val="en-US" w:eastAsia="zh-CN"/>
        </w:rPr>
        <w:t>。</w:t>
      </w:r>
    </w:p>
    <w:p>
      <w:pPr>
        <w:spacing w:before="120"/>
        <w:rPr>
          <w:lang w:val="en-US" w:eastAsia="zh-CN"/>
        </w:rPr>
      </w:pPr>
      <w:r>
        <w:rPr>
          <w:lang w:val="en-US" w:eastAsia="zh-CN"/>
        </w:rPr>
        <w:t>Each internal CCTV camera and recording system must be equipped with an automatic recording capability in case of an alarm event.</w:t>
      </w:r>
    </w:p>
    <w:p>
      <w:pPr>
        <w:spacing w:before="120"/>
        <w:rPr>
          <w:rFonts w:cs="Arial"/>
          <w:color w:val="000000"/>
          <w:lang w:val="en-US" w:eastAsia="zh-CN"/>
        </w:rPr>
      </w:pPr>
      <w:r>
        <w:rPr>
          <w:rFonts w:hint="eastAsia" w:ascii="宋体" w:hAnsi="宋体" w:cs="宋体"/>
          <w:color w:val="000000"/>
          <w:lang w:val="en-US" w:eastAsia="zh-CN"/>
        </w:rPr>
        <w:t>每个内部闭路电视摄像机和录音系统必须在发生报警事件配备自动录制能力</w:t>
      </w:r>
      <w:r>
        <w:rPr>
          <w:rFonts w:ascii="宋体" w:hAnsi="宋体" w:cs="宋体"/>
          <w:color w:val="000000"/>
          <w:lang w:val="en-US" w:eastAsia="zh-CN"/>
        </w:rPr>
        <w:t>。</w:t>
      </w:r>
    </w:p>
    <w:p>
      <w:pPr>
        <w:spacing w:before="120"/>
        <w:rPr>
          <w:lang w:val="en-US" w:eastAsia="zh-CN"/>
        </w:rPr>
      </w:pPr>
      <w:r>
        <w:rPr>
          <w:lang w:val="en-US"/>
        </w:rPr>
        <w:t xml:space="preserve">CCTV cameras must be connected at all times to: </w:t>
      </w:r>
    </w:p>
    <w:p>
      <w:pPr>
        <w:spacing w:before="120"/>
        <w:rPr>
          <w:rFonts w:cs="Arial"/>
          <w:color w:val="000000"/>
          <w:lang w:val="en-US" w:eastAsia="zh-CN"/>
        </w:rPr>
      </w:pPr>
      <w:r>
        <w:rPr>
          <w:rFonts w:hint="eastAsia" w:ascii="宋体" w:hAnsi="宋体" w:cs="宋体"/>
          <w:color w:val="000000"/>
          <w:lang w:val="en-US" w:eastAsia="zh-CN"/>
        </w:rPr>
        <w:t>闭路电视摄影机必须在所有时间连接到</w:t>
      </w:r>
      <w:r>
        <w:rPr>
          <w:rFonts w:ascii="宋体" w:hAnsi="宋体" w:cs="宋体"/>
          <w:color w:val="000000"/>
          <w:lang w:val="en-US" w:eastAsia="zh-CN"/>
        </w:rPr>
        <w:t>：</w:t>
      </w:r>
    </w:p>
    <w:p>
      <w:pPr>
        <w:numPr>
          <w:ilvl w:val="0"/>
          <w:numId w:val="10"/>
        </w:numPr>
        <w:spacing w:before="120"/>
        <w:rPr>
          <w:lang w:val="en-US"/>
        </w:rPr>
      </w:pPr>
      <w:r>
        <w:rPr>
          <w:lang w:val="en-US"/>
        </w:rPr>
        <w:t xml:space="preserve">Monitors located in the control room. </w:t>
      </w:r>
    </w:p>
    <w:p>
      <w:pPr>
        <w:spacing w:before="120"/>
        <w:ind w:left="360"/>
        <w:rPr>
          <w:lang w:val="en-US" w:eastAsia="zh-CN"/>
        </w:rPr>
      </w:pPr>
      <w:r>
        <w:rPr>
          <w:rFonts w:hint="eastAsia" w:ascii="宋体" w:hAnsi="宋体" w:cs="宋体"/>
          <w:color w:val="000000"/>
          <w:lang w:val="en-US" w:eastAsia="zh-CN"/>
        </w:rPr>
        <w:t>坐落在控制室的监视器</w:t>
      </w:r>
      <w:r>
        <w:rPr>
          <w:rFonts w:ascii="宋体" w:hAnsi="宋体" w:cs="宋体"/>
          <w:color w:val="000000"/>
          <w:lang w:val="en-US" w:eastAsia="zh-CN"/>
        </w:rPr>
        <w:t>。</w:t>
      </w:r>
    </w:p>
    <w:p>
      <w:pPr>
        <w:numPr>
          <w:ilvl w:val="0"/>
          <w:numId w:val="10"/>
        </w:numPr>
        <w:spacing w:before="120"/>
        <w:rPr>
          <w:lang w:val="en-US"/>
        </w:rPr>
      </w:pPr>
      <w:r>
        <w:rPr>
          <w:lang w:val="en-US"/>
        </w:rPr>
        <w:t xml:space="preserve">The Alarm System. </w:t>
      </w:r>
    </w:p>
    <w:p>
      <w:pPr>
        <w:spacing w:before="120"/>
        <w:ind w:left="360"/>
        <w:rPr>
          <w:lang w:val="en-US"/>
        </w:rPr>
      </w:pPr>
      <w:r>
        <w:rPr>
          <w:rFonts w:hint="eastAsia" w:ascii="宋体" w:hAnsi="宋体" w:cs="宋体"/>
          <w:color w:val="000000"/>
          <w:lang w:val="en-US" w:eastAsia="zh-CN"/>
        </w:rPr>
        <w:t>报警系统</w:t>
      </w:r>
      <w:r>
        <w:rPr>
          <w:rFonts w:ascii="宋体" w:hAnsi="宋体" w:cs="宋体"/>
          <w:color w:val="000000"/>
          <w:lang w:val="en-US" w:eastAsia="zh-CN"/>
        </w:rPr>
        <w:t>。</w:t>
      </w:r>
    </w:p>
    <w:p>
      <w:pPr>
        <w:numPr>
          <w:ilvl w:val="0"/>
          <w:numId w:val="10"/>
        </w:numPr>
        <w:spacing w:before="120"/>
        <w:rPr>
          <w:lang w:val="en-US"/>
        </w:rPr>
      </w:pPr>
      <w:r>
        <w:rPr>
          <w:lang w:val="en-US"/>
        </w:rPr>
        <w:t xml:space="preserve">A </w:t>
      </w:r>
      <w:r>
        <w:rPr>
          <w:rFonts w:hint="eastAsia"/>
          <w:lang w:val="en-US" w:eastAsia="zh-CN"/>
        </w:rPr>
        <w:t>7*24</w:t>
      </w:r>
      <w:r>
        <w:rPr>
          <w:lang w:val="en-US"/>
        </w:rPr>
        <w:t xml:space="preserve"> image-recording device. </w:t>
      </w:r>
    </w:p>
    <w:p>
      <w:pPr>
        <w:spacing w:before="120"/>
        <w:ind w:left="360"/>
        <w:rPr>
          <w:lang w:val="en-US" w:eastAsia="zh-CN"/>
        </w:rPr>
      </w:pPr>
      <w:r>
        <w:rPr>
          <w:rFonts w:eastAsia="Times New Roman" w:cs="Arial"/>
          <w:color w:val="000000"/>
          <w:lang w:val="en-US" w:eastAsia="zh-CN"/>
        </w:rPr>
        <w:t>一台</w:t>
      </w:r>
      <w:r>
        <w:rPr>
          <w:rFonts w:hint="eastAsia" w:cs="Arial" w:eastAsiaTheme="minorEastAsia"/>
          <w:color w:val="000000"/>
          <w:lang w:val="en-US" w:eastAsia="zh-CN"/>
        </w:rPr>
        <w:t>7*24</w:t>
      </w:r>
      <w:r>
        <w:rPr>
          <w:rFonts w:hint="eastAsia" w:ascii="宋体" w:hAnsi="宋体" w:cs="宋体"/>
          <w:color w:val="000000"/>
          <w:lang w:val="en-US" w:eastAsia="zh-CN"/>
        </w:rPr>
        <w:t>的图像记录设备</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272" w:name="_Toc148776285"/>
      <w:bookmarkStart w:id="273" w:name="_Toc369680872"/>
      <w:bookmarkStart w:id="274" w:name="_Toc369681224"/>
      <w:r>
        <w:rPr>
          <w:rFonts w:hint="eastAsia"/>
          <w:lang w:val="en-US" w:eastAsia="zh-CN"/>
        </w:rPr>
        <w:t>3.9.2</w:t>
      </w:r>
      <w:r>
        <w:rPr>
          <w:rFonts w:hint="eastAsia"/>
          <w:lang w:val="en-US" w:eastAsia="zh-CN"/>
        </w:rPr>
        <w:tab/>
      </w:r>
      <w:r>
        <w:rPr>
          <w:lang w:val="en-US"/>
        </w:rPr>
        <w:t>Video Recording</w:t>
      </w:r>
      <w:bookmarkEnd w:id="272"/>
      <w:r>
        <w:rPr>
          <w:rFonts w:hint="eastAsia"/>
          <w:lang w:val="en-US" w:eastAsia="zh-CN"/>
        </w:rPr>
        <w:t>视频记录</w:t>
      </w:r>
      <w:bookmarkEnd w:id="273"/>
      <w:bookmarkEnd w:id="274"/>
    </w:p>
    <w:p>
      <w:pPr>
        <w:spacing w:before="120"/>
        <w:rPr>
          <w:lang w:val="en-US" w:eastAsia="zh-CN"/>
        </w:rPr>
      </w:pPr>
      <w:r>
        <w:rPr>
          <w:lang w:val="en-US"/>
        </w:rPr>
        <w:t>Images received from cameras should recorded using an appropriate recording system and must be retained for a minimum period of three months. Tapes or discs used to store images must be checked daily to ensure images are being recorded correctly.</w:t>
      </w:r>
    </w:p>
    <w:p>
      <w:pPr>
        <w:spacing w:before="120"/>
        <w:rPr>
          <w:rFonts w:cs="Arial"/>
          <w:color w:val="000000"/>
          <w:lang w:val="en-US" w:eastAsia="zh-CN"/>
        </w:rPr>
      </w:pPr>
      <w:r>
        <w:rPr>
          <w:rFonts w:hint="eastAsia" w:ascii="宋体" w:hAnsi="宋体" w:cs="宋体"/>
          <w:color w:val="000000"/>
          <w:lang w:val="en-US" w:eastAsia="zh-CN"/>
        </w:rPr>
        <w:t>收到来自摄像机的图像应使用适当的记录系统记录，必须保留为期至少三个月。用来存储图像的磁带或磁盘必须每日检查，以确保正确地记录图像</w:t>
      </w:r>
      <w:r>
        <w:rPr>
          <w:rFonts w:ascii="宋体" w:hAnsi="宋体" w:cs="宋体"/>
          <w:color w:val="000000"/>
          <w:lang w:val="en-US" w:eastAsia="zh-CN"/>
        </w:rPr>
        <w:t>。</w:t>
      </w:r>
    </w:p>
    <w:p>
      <w:pPr>
        <w:spacing w:before="120"/>
        <w:rPr>
          <w:lang w:val="en-US" w:eastAsia="zh-CN"/>
        </w:rPr>
      </w:pPr>
      <w:r>
        <w:rPr>
          <w:lang w:val="en-US"/>
        </w:rPr>
        <w:t>At least annually all images received from cameras must be reviewed to ensure the image being captured is the image for which the camera was originally installed to provide for, and the image is still relevant to the security of the building or process. The technical operating standards required of a CCTV system may be obtained from corporate security.</w:t>
      </w:r>
    </w:p>
    <w:p>
      <w:pPr>
        <w:spacing w:before="120"/>
        <w:rPr>
          <w:bCs/>
          <w:lang w:val="en-US" w:eastAsia="zh-CN"/>
        </w:rPr>
      </w:pPr>
      <w:r>
        <w:rPr>
          <w:rFonts w:hint="eastAsia" w:ascii="宋体" w:hAnsi="宋体" w:cs="宋体"/>
          <w:color w:val="000000"/>
          <w:lang w:val="en-US" w:eastAsia="zh-CN"/>
        </w:rPr>
        <w:t>至少每年对从摄像机接收的所有图像必须都审查，以确保正在捕获的图像是为其相机最初安装的提供的图像和图像仍然与该建筑物或进程的安全相关的。闭路电视系统所需的技术操作标准可索取公司安全</w:t>
      </w:r>
      <w:r>
        <w:rPr>
          <w:rFonts w:ascii="宋体" w:hAnsi="宋体" w:cs="宋体"/>
          <w:color w:val="000000"/>
          <w:lang w:val="en-US" w:eastAsia="zh-CN"/>
        </w:rPr>
        <w:t>。</w:t>
      </w:r>
    </w:p>
    <w:p>
      <w:pPr>
        <w:spacing w:before="120"/>
        <w:rPr>
          <w:bCs/>
          <w:lang w:val="en-US" w:eastAsia="zh-CN"/>
        </w:rPr>
      </w:pPr>
      <w:r>
        <w:rPr>
          <w:bCs/>
          <w:lang w:val="en-US"/>
        </w:rPr>
        <w:t>Finally, it is important to ensure that only Chengtian Weiye (Ningbo) Chip Technology Co., Ltd security management people have access to recording system.</w:t>
      </w:r>
    </w:p>
    <w:p>
      <w:pPr>
        <w:spacing w:before="120"/>
        <w:rPr>
          <w:rFonts w:cs="Arial"/>
          <w:color w:val="000000"/>
          <w:lang w:val="en-US" w:eastAsia="zh-CN"/>
        </w:rPr>
      </w:pPr>
      <w:r>
        <w:rPr>
          <w:rFonts w:hint="eastAsia" w:ascii="宋体" w:hAnsi="宋体" w:cs="宋体"/>
          <w:color w:val="000000"/>
          <w:lang w:val="en-US" w:eastAsia="zh-CN"/>
        </w:rPr>
        <w:t>最后，它重要的是要确保只有澄天伟业（宁波）芯片技术有限公司安全管理人有对录音系统的访问</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275" w:name="_Toc148776286"/>
      <w:bookmarkStart w:id="276" w:name="_Toc369681225"/>
      <w:bookmarkStart w:id="277" w:name="_Toc369680873"/>
      <w:r>
        <w:rPr>
          <w:rFonts w:hint="eastAsia"/>
          <w:lang w:val="en-US" w:eastAsia="zh-CN"/>
        </w:rPr>
        <w:t>3.9.3</w:t>
      </w:r>
      <w:r>
        <w:rPr>
          <w:rFonts w:hint="eastAsia"/>
          <w:lang w:val="en-US" w:eastAsia="zh-CN"/>
        </w:rPr>
        <w:tab/>
      </w:r>
      <w:r>
        <w:rPr>
          <w:lang w:val="en-US"/>
        </w:rPr>
        <w:t>Monitors</w:t>
      </w:r>
      <w:bookmarkEnd w:id="275"/>
      <w:r>
        <w:rPr>
          <w:rFonts w:hint="eastAsia"/>
          <w:lang w:val="en-US" w:eastAsia="zh-CN"/>
        </w:rPr>
        <w:t>监视器</w:t>
      </w:r>
      <w:bookmarkEnd w:id="276"/>
      <w:bookmarkEnd w:id="277"/>
    </w:p>
    <w:p>
      <w:pPr>
        <w:spacing w:before="120"/>
        <w:rPr>
          <w:lang w:val="en-US" w:eastAsia="zh-CN"/>
        </w:rPr>
      </w:pPr>
      <w:r>
        <w:rPr>
          <w:lang w:val="en-US"/>
        </w:rPr>
        <w:t>Images received from cameras should be displayed on monitors, with appropriate size and definition.</w:t>
      </w:r>
    </w:p>
    <w:p>
      <w:pPr>
        <w:spacing w:before="120"/>
        <w:rPr>
          <w:rFonts w:cs="Arial"/>
          <w:color w:val="000000"/>
          <w:lang w:val="en-US" w:eastAsia="zh-CN"/>
        </w:rPr>
      </w:pPr>
      <w:r>
        <w:rPr>
          <w:rFonts w:hint="eastAsia" w:ascii="宋体" w:hAnsi="宋体" w:cs="宋体"/>
          <w:color w:val="000000"/>
          <w:lang w:val="en-US" w:eastAsia="zh-CN"/>
        </w:rPr>
        <w:t>收到来自摄像机的图像应带适当的大小和定义监视器上显示</w:t>
      </w:r>
      <w:r>
        <w:rPr>
          <w:rFonts w:ascii="宋体" w:hAnsi="宋体" w:cs="宋体"/>
          <w:color w:val="000000"/>
          <w:lang w:val="en-US" w:eastAsia="zh-CN"/>
        </w:rPr>
        <w:t>。</w:t>
      </w:r>
    </w:p>
    <w:p>
      <w:pPr>
        <w:spacing w:before="120"/>
        <w:rPr>
          <w:lang w:val="en-US" w:eastAsia="zh-CN"/>
        </w:rPr>
      </w:pPr>
      <w:r>
        <w:rPr>
          <w:lang w:val="en-US"/>
        </w:rPr>
        <w:t>CCTV monitors should be located in a security room, with a person in charge of checking regularly the images, especially for very sensitive areas.</w:t>
      </w:r>
    </w:p>
    <w:p>
      <w:pPr>
        <w:spacing w:before="120"/>
        <w:rPr>
          <w:rFonts w:cs="Arial"/>
          <w:color w:val="000000"/>
          <w:lang w:val="en-US" w:eastAsia="zh-CN"/>
        </w:rPr>
      </w:pPr>
      <w:r>
        <w:rPr>
          <w:rFonts w:hint="eastAsia" w:ascii="宋体" w:hAnsi="宋体" w:cs="宋体"/>
          <w:color w:val="000000"/>
          <w:lang w:val="en-US" w:eastAsia="zh-CN"/>
        </w:rPr>
        <w:t>闭路电视监视器应位于监控室，且有一人负责定期检查图像，尤其是非常敏感的地区</w:t>
      </w:r>
      <w:r>
        <w:rPr>
          <w:rFonts w:ascii="宋体" w:hAnsi="宋体" w:cs="宋体"/>
          <w:color w:val="000000"/>
          <w:lang w:val="en-US" w:eastAsia="zh-CN"/>
        </w:rPr>
        <w:t>。</w:t>
      </w:r>
    </w:p>
    <w:p>
      <w:pPr>
        <w:spacing w:before="120"/>
        <w:rPr>
          <w:lang w:val="en-US" w:eastAsia="zh-CN"/>
        </w:rPr>
      </w:pPr>
      <w:r>
        <w:rPr>
          <w:lang w:val="en-US"/>
        </w:rPr>
        <w:t>They can be placed in the security control room, in a position that allows guards to check images but not visible to visitors and personnel.</w:t>
      </w:r>
    </w:p>
    <w:p>
      <w:pPr>
        <w:spacing w:before="120"/>
        <w:rPr>
          <w:rFonts w:cs="Arial"/>
          <w:color w:val="000000"/>
          <w:lang w:val="en-US" w:eastAsia="zh-CN"/>
        </w:rPr>
      </w:pPr>
      <w:r>
        <w:rPr>
          <w:rFonts w:hint="eastAsia" w:ascii="宋体" w:hAnsi="宋体" w:cs="宋体"/>
          <w:color w:val="000000"/>
          <w:lang w:val="en-US" w:eastAsia="zh-CN"/>
        </w:rPr>
        <w:t>可以将它们放在安全控制室，在允许警卫检查图像但参观者和工作人员不可见的位置</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278" w:name="_Receipt_and_Dispatch"/>
      <w:bookmarkEnd w:id="278"/>
      <w:bookmarkStart w:id="279" w:name="_Toc148776287"/>
      <w:bookmarkStart w:id="280" w:name="_Toc215978872"/>
      <w:bookmarkStart w:id="281" w:name="_Toc369680874"/>
      <w:bookmarkStart w:id="282" w:name="_Toc369681226"/>
      <w:r>
        <w:rPr>
          <w:rFonts w:hint="eastAsia"/>
          <w:lang w:eastAsia="zh-CN"/>
        </w:rPr>
        <w:t>3.10</w:t>
      </w:r>
      <w:r>
        <w:rPr>
          <w:rFonts w:hint="eastAsia"/>
          <w:lang w:eastAsia="zh-CN"/>
        </w:rPr>
        <w:tab/>
      </w:r>
      <w:r>
        <w:t>Receipt and Dispatch Areas</w:t>
      </w:r>
      <w:bookmarkEnd w:id="279"/>
      <w:bookmarkEnd w:id="280"/>
      <w:r>
        <w:rPr>
          <w:rFonts w:hint="eastAsia"/>
          <w:lang w:eastAsia="zh-CN"/>
        </w:rPr>
        <w:t xml:space="preserve">      收货和发货区</w:t>
      </w:r>
      <w:bookmarkEnd w:id="281"/>
      <w:bookmarkEnd w:id="282"/>
    </w:p>
    <w:p>
      <w:pPr>
        <w:spacing w:before="120"/>
        <w:rPr>
          <w:lang w:val="en-US" w:eastAsia="zh-CN"/>
        </w:rPr>
      </w:pPr>
      <w:r>
        <w:rPr>
          <w:lang w:val="en-US"/>
        </w:rPr>
        <w:t>To facilitate the shipment and delivery of secure products, the loading/unloading area must be composed of at least two consecutive rooms that minimize physical contact between the individuals collecting or delivering materials and the Chengtian Weiye (Ningbo) Chip Technology Co., Ltd shipping/delivery employees.</w:t>
      </w:r>
    </w:p>
    <w:p>
      <w:pPr>
        <w:spacing w:before="120"/>
        <w:rPr>
          <w:rFonts w:cs="Arial"/>
          <w:color w:val="000000"/>
          <w:lang w:val="en-US" w:eastAsia="zh-CN"/>
        </w:rPr>
      </w:pPr>
      <w:r>
        <w:rPr>
          <w:rFonts w:hint="eastAsia" w:ascii="宋体" w:hAnsi="宋体" w:cs="宋体"/>
          <w:color w:val="000000"/>
          <w:lang w:val="en-US" w:eastAsia="zh-CN"/>
        </w:rPr>
        <w:t>为了安全产品便于装运和交货，货物装卸区必须由至少两个连续的房间组成，尽量减少个人收集或提供材料和澄天伟业（宁波）芯片技术有限公司发货</w:t>
      </w:r>
      <w:r>
        <w:rPr>
          <w:rFonts w:eastAsia="Times New Roman" w:cs="Arial"/>
          <w:color w:val="000000"/>
          <w:lang w:val="en-US" w:eastAsia="zh-CN"/>
        </w:rPr>
        <w:t>/</w:t>
      </w:r>
      <w:r>
        <w:rPr>
          <w:rFonts w:hint="eastAsia" w:ascii="宋体" w:hAnsi="宋体" w:cs="宋体"/>
          <w:color w:val="000000"/>
          <w:lang w:val="en-US" w:eastAsia="zh-CN"/>
        </w:rPr>
        <w:t>交付员工之间的身体接触</w:t>
      </w:r>
      <w:r>
        <w:rPr>
          <w:rFonts w:ascii="宋体" w:hAnsi="宋体" w:cs="宋体"/>
          <w:color w:val="000000"/>
          <w:lang w:val="en-US" w:eastAsia="zh-CN"/>
        </w:rPr>
        <w:t>。</w:t>
      </w:r>
    </w:p>
    <w:tbl>
      <w:tblPr>
        <w:tblStyle w:val="38"/>
        <w:tblW w:w="10394" w:type="dxa"/>
        <w:tblInd w:w="0" w:type="dxa"/>
        <w:tblLayout w:type="autofit"/>
        <w:tblCellMar>
          <w:top w:w="0" w:type="dxa"/>
          <w:left w:w="108" w:type="dxa"/>
          <w:bottom w:w="0" w:type="dxa"/>
          <w:right w:w="108" w:type="dxa"/>
        </w:tblCellMar>
      </w:tblPr>
      <w:tblGrid>
        <w:gridCol w:w="4898"/>
        <w:gridCol w:w="5496"/>
      </w:tblGrid>
      <w:tr>
        <w:tblPrEx>
          <w:tblCellMar>
            <w:top w:w="0" w:type="dxa"/>
            <w:left w:w="108" w:type="dxa"/>
            <w:bottom w:w="0" w:type="dxa"/>
            <w:right w:w="108" w:type="dxa"/>
          </w:tblCellMar>
        </w:tblPrEx>
        <w:tc>
          <w:tcPr>
            <w:tcW w:w="5148" w:type="dxa"/>
          </w:tcPr>
          <w:p>
            <w:pPr>
              <w:pStyle w:val="24"/>
              <w:spacing w:before="120"/>
              <w:rPr>
                <w:lang w:val="en-US" w:eastAsia="zh-CN"/>
              </w:rPr>
            </w:pPr>
            <w:r>
              <w:rPr>
                <w:lang w:val="en-US"/>
              </w:rPr>
              <w:t xml:space="preserve">Doors </w:t>
            </w:r>
            <w:r>
              <w:rPr>
                <w:sz w:val="24"/>
                <w:lang w:val="en-US"/>
              </w:rPr>
              <w:sym w:font="Wingdings" w:char="F081"/>
            </w:r>
            <w:r>
              <w:rPr>
                <w:sz w:val="24"/>
                <w:lang w:val="en-US"/>
              </w:rPr>
              <w:sym w:font="Wingdings" w:char="F082"/>
            </w:r>
            <w:r>
              <w:rPr>
                <w:lang w:val="en-US"/>
              </w:rPr>
              <w:t xml:space="preserve"> and </w:t>
            </w:r>
            <w:r>
              <w:rPr>
                <w:sz w:val="24"/>
                <w:lang w:val="en-US"/>
              </w:rPr>
              <w:sym w:font="Wingdings" w:char="F083"/>
            </w:r>
            <w:r>
              <w:rPr>
                <w:lang w:val="en-US"/>
              </w:rPr>
              <w:t xml:space="preserve">must operate on an interlocking basis that allows only one door to be opened at one time. </w:t>
            </w:r>
          </w:p>
          <w:p>
            <w:pPr>
              <w:spacing w:before="120"/>
              <w:rPr>
                <w:rFonts w:eastAsia="Times New Roman" w:cs="Arial"/>
                <w:color w:val="000000"/>
                <w:lang w:val="en-US" w:eastAsia="zh-CN"/>
              </w:rPr>
            </w:pPr>
            <w:r>
              <w:rPr>
                <w:rFonts w:hint="eastAsia" w:ascii="宋体" w:hAnsi="宋体" w:cs="宋体"/>
                <w:color w:val="000000"/>
                <w:lang w:val="en-US" w:eastAsia="zh-CN"/>
              </w:rPr>
              <w:t>门</w:t>
            </w:r>
            <w:r>
              <w:rPr>
                <w:rFonts w:hint="eastAsia" w:cs="Arial"/>
                <w:color w:val="000000"/>
                <w:lang w:val="en-US" w:eastAsia="zh-CN"/>
              </w:rPr>
              <w:t>1、2</w:t>
            </w:r>
            <w:r>
              <w:rPr>
                <w:rFonts w:hint="eastAsia" w:ascii="宋体" w:hAnsi="宋体" w:cs="宋体"/>
                <w:color w:val="000000"/>
                <w:lang w:val="en-US" w:eastAsia="zh-CN"/>
              </w:rPr>
              <w:t>和</w:t>
            </w:r>
            <w:r>
              <w:rPr>
                <w:rFonts w:eastAsia="Times New Roman" w:cs="Arial"/>
                <w:color w:val="000000"/>
                <w:lang w:val="en-US" w:eastAsia="zh-CN"/>
              </w:rPr>
              <w:t>3</w:t>
            </w:r>
            <w:r>
              <w:rPr>
                <w:rFonts w:hint="eastAsia" w:ascii="宋体" w:hAnsi="宋体" w:cs="宋体"/>
                <w:color w:val="000000"/>
                <w:lang w:val="en-US" w:eastAsia="zh-CN"/>
              </w:rPr>
              <w:t>必须允许只有一扇门一次打开互锁基础上运作</w:t>
            </w:r>
            <w:r>
              <w:rPr>
                <w:rFonts w:ascii="宋体" w:hAnsi="宋体" w:cs="宋体"/>
                <w:color w:val="000000"/>
                <w:lang w:val="en-US" w:eastAsia="zh-CN"/>
              </w:rPr>
              <w:t>。</w:t>
            </w:r>
          </w:p>
          <w:p>
            <w:pPr>
              <w:pStyle w:val="24"/>
              <w:spacing w:before="120"/>
              <w:rPr>
                <w:lang w:val="en-US" w:eastAsia="zh-CN"/>
              </w:rPr>
            </w:pPr>
            <w:r>
              <w:rPr>
                <w:lang w:val="en-US"/>
              </w:rPr>
              <w:t>The intermediate zone allows the driver to load/unload the truck, without any Chengtian Weiye (Ningbo) Chip Technology Co., Ltd. personnel being present.</w:t>
            </w:r>
          </w:p>
          <w:p>
            <w:pPr>
              <w:spacing w:before="120"/>
              <w:rPr>
                <w:rFonts w:eastAsia="Times New Roman" w:cs="Arial"/>
                <w:color w:val="000000"/>
                <w:lang w:val="en-US" w:eastAsia="zh-CN"/>
              </w:rPr>
            </w:pPr>
            <w:r>
              <w:rPr>
                <w:rFonts w:hint="eastAsia" w:ascii="宋体" w:hAnsi="宋体" w:cs="宋体"/>
                <w:color w:val="000000"/>
                <w:lang w:val="en-US" w:eastAsia="zh-CN"/>
              </w:rPr>
              <w:t>中间区域允许装货</w:t>
            </w:r>
            <w:r>
              <w:rPr>
                <w:rFonts w:eastAsia="Times New Roman" w:cs="Arial"/>
                <w:color w:val="000000"/>
                <w:lang w:val="en-US" w:eastAsia="zh-CN"/>
              </w:rPr>
              <w:t>/</w:t>
            </w:r>
            <w:r>
              <w:rPr>
                <w:rFonts w:hint="eastAsia" w:ascii="宋体" w:hAnsi="宋体" w:cs="宋体"/>
                <w:color w:val="000000"/>
                <w:lang w:val="en-US" w:eastAsia="zh-CN"/>
              </w:rPr>
              <w:t>卸载卡车，没有任何澄天伟业（宁波）芯片技术有限公司人员在场</w:t>
            </w:r>
            <w:r>
              <w:rPr>
                <w:rFonts w:ascii="宋体" w:hAnsi="宋体" w:cs="宋体"/>
                <w:color w:val="000000"/>
                <w:lang w:val="en-US" w:eastAsia="zh-CN"/>
              </w:rPr>
              <w:t>。</w:t>
            </w:r>
          </w:p>
          <w:p>
            <w:pPr>
              <w:pStyle w:val="24"/>
              <w:spacing w:before="120"/>
              <w:rPr>
                <w:lang w:val="en-US" w:eastAsia="zh-CN"/>
              </w:rPr>
            </w:pPr>
            <w:r>
              <w:rPr>
                <w:lang w:val="en-US"/>
              </w:rPr>
              <w:t>Chengtian Weiye (Ningbo) Chip Technology Co., Ltd employees transfer the shipped/delivered goods when no truck is present.</w:t>
            </w:r>
          </w:p>
          <w:p>
            <w:pPr>
              <w:spacing w:before="120"/>
              <w:rPr>
                <w:rFonts w:eastAsia="Times New Roman" w:cs="Arial"/>
                <w:color w:val="000000"/>
                <w:lang w:val="en-US" w:eastAsia="zh-CN"/>
              </w:rPr>
            </w:pPr>
            <w:r>
              <w:rPr>
                <w:rFonts w:hint="eastAsia" w:ascii="宋体" w:hAnsi="宋体" w:cs="宋体"/>
                <w:color w:val="000000"/>
                <w:lang w:val="en-US" w:eastAsia="zh-CN"/>
              </w:rPr>
              <w:t>澄天伟业（宁波）芯片技术有限公司员工转让已发运交付货物时没有卡车在场</w:t>
            </w:r>
            <w:r>
              <w:rPr>
                <w:rFonts w:ascii="宋体" w:hAnsi="宋体" w:cs="宋体"/>
                <w:color w:val="000000"/>
                <w:lang w:val="en-US" w:eastAsia="zh-CN"/>
              </w:rPr>
              <w:t>。</w:t>
            </w:r>
          </w:p>
          <w:p>
            <w:pPr>
              <w:spacing w:before="120"/>
              <w:rPr>
                <w:lang w:val="en-US" w:eastAsia="zh-CN"/>
              </w:rPr>
            </w:pPr>
            <w:r>
              <w:rPr>
                <w:lang w:val="en-US"/>
              </w:rPr>
              <w:t xml:space="preserve">Door </w:t>
            </w:r>
            <w:r>
              <w:rPr>
                <w:sz w:val="24"/>
                <w:lang w:val="en-US"/>
              </w:rPr>
              <w:sym w:font="Wingdings" w:char="F083"/>
            </w:r>
            <w:r>
              <w:rPr>
                <w:lang w:val="en-US"/>
              </w:rPr>
              <w:t>must also be protected by an In and Outaccess control system.</w:t>
            </w:r>
          </w:p>
          <w:p>
            <w:pPr>
              <w:spacing w:before="120"/>
              <w:rPr>
                <w:rFonts w:cs="Arial"/>
                <w:color w:val="000000"/>
                <w:lang w:val="en-US" w:eastAsia="zh-CN"/>
              </w:rPr>
            </w:pPr>
            <w:r>
              <w:rPr>
                <w:rFonts w:hint="eastAsia" w:ascii="宋体" w:hAnsi="宋体" w:cs="宋体"/>
                <w:color w:val="000000"/>
                <w:lang w:val="en-US" w:eastAsia="zh-CN"/>
              </w:rPr>
              <w:t>门</w:t>
            </w:r>
            <w:r>
              <w:rPr>
                <w:rFonts w:hint="eastAsia" w:cs="Arial"/>
                <w:color w:val="000000"/>
                <w:lang w:val="en-US" w:eastAsia="zh-CN"/>
              </w:rPr>
              <w:t>3</w:t>
            </w:r>
            <w:r>
              <w:rPr>
                <w:rFonts w:hint="eastAsia" w:ascii="宋体" w:hAnsi="宋体" w:cs="宋体"/>
                <w:color w:val="000000"/>
                <w:lang w:val="en-US" w:eastAsia="zh-CN"/>
              </w:rPr>
              <w:t>也必须按出入口控制系统得到保护</w:t>
            </w:r>
            <w:r>
              <w:rPr>
                <w:rFonts w:ascii="宋体" w:hAnsi="宋体" w:cs="宋体"/>
                <w:color w:val="000000"/>
                <w:lang w:val="en-US" w:eastAsia="zh-CN"/>
              </w:rPr>
              <w:t>。</w:t>
            </w:r>
          </w:p>
        </w:tc>
        <w:tc>
          <w:tcPr>
            <w:tcW w:w="5246" w:type="dxa"/>
          </w:tcPr>
          <w:p>
            <w:pPr>
              <w:spacing w:before="120"/>
              <w:jc w:val="right"/>
              <w:rPr>
                <w:lang w:val="en-US"/>
              </w:rPr>
            </w:pPr>
            <w:r>
              <w:rPr>
                <w:lang w:val="en-US"/>
              </w:rPr>
              <w:object>
                <v:shape id="_x0000_i1025" o:spt="75" type="#_x0000_t75" style="height:173.25pt;width:264pt;" o:ole="t" filled="f" o:preferrelative="t" stroked="f" coordsize="21600,21600">
                  <v:path/>
                  <v:fill on="f" focussize="0,0"/>
                  <v:stroke on="f" joinstyle="miter"/>
                  <v:imagedata r:id="rId10" o:title=""/>
                  <o:lock v:ext="edit" aspectratio="t"/>
                  <w10:wrap type="none"/>
                  <w10:anchorlock/>
                </v:shape>
                <o:OLEObject Type="Embed" ProgID="Visio.Drawing.5" ShapeID="_x0000_i1025" DrawAspect="Content" ObjectID="_1468075725" r:id="rId9">
                  <o:LockedField>false</o:LockedField>
                </o:OLEObject>
              </w:object>
            </w:r>
          </w:p>
        </w:tc>
      </w:tr>
    </w:tbl>
    <w:p>
      <w:pPr>
        <w:spacing w:before="120"/>
        <w:rPr>
          <w:lang w:val="en-US" w:eastAsia="zh-CN"/>
        </w:rPr>
      </w:pPr>
      <w:r>
        <w:rPr>
          <w:lang w:val="en-US"/>
        </w:rPr>
        <w:t>An intercom communication system allows identification of driver and goods to be delivered/shipped.</w:t>
      </w:r>
    </w:p>
    <w:p>
      <w:pPr>
        <w:spacing w:before="120"/>
        <w:rPr>
          <w:rFonts w:cs="Arial"/>
          <w:color w:val="000000"/>
          <w:lang w:val="en-US" w:eastAsia="zh-CN"/>
        </w:rPr>
      </w:pPr>
      <w:r>
        <w:rPr>
          <w:rFonts w:hint="eastAsia" w:ascii="宋体" w:hAnsi="宋体" w:cs="宋体"/>
          <w:color w:val="000000"/>
          <w:lang w:val="en-US" w:eastAsia="zh-CN"/>
        </w:rPr>
        <w:t>对讲通信系统允许鉴定司机和要发出</w:t>
      </w:r>
      <w:r>
        <w:rPr>
          <w:rFonts w:ascii="宋体" w:hAnsi="宋体" w:cs="宋体"/>
          <w:color w:val="000000"/>
          <w:lang w:val="en-US" w:eastAsia="zh-CN"/>
        </w:rPr>
        <w:t>/</w:t>
      </w:r>
      <w:r>
        <w:rPr>
          <w:rFonts w:hint="eastAsia" w:ascii="宋体" w:hAnsi="宋体" w:cs="宋体"/>
          <w:color w:val="000000"/>
          <w:lang w:val="en-US" w:eastAsia="zh-CN"/>
        </w:rPr>
        <w:t>接收的货物</w:t>
      </w:r>
      <w:r>
        <w:rPr>
          <w:rFonts w:ascii="宋体" w:hAnsi="宋体" w:cs="宋体"/>
          <w:color w:val="000000"/>
          <w:lang w:val="en-US" w:eastAsia="zh-CN"/>
        </w:rPr>
        <w:t>。</w:t>
      </w:r>
    </w:p>
    <w:p>
      <w:pPr>
        <w:spacing w:before="120"/>
        <w:rPr>
          <w:lang w:val="en-US" w:eastAsia="zh-CN"/>
        </w:rPr>
      </w:pPr>
      <w:r>
        <w:rPr>
          <w:lang w:val="en-US"/>
        </w:rPr>
        <w:t>In addition, CCTV cameras must be installed and oriented to cover the external and internal access doors, and capture all activity during shipment/delivery.</w:t>
      </w:r>
    </w:p>
    <w:p>
      <w:pPr>
        <w:spacing w:before="120"/>
        <w:rPr>
          <w:rFonts w:cs="Arial"/>
          <w:color w:val="000000"/>
          <w:lang w:val="en-US" w:eastAsia="zh-CN"/>
        </w:rPr>
      </w:pPr>
      <w:r>
        <w:rPr>
          <w:rFonts w:hint="eastAsia" w:ascii="宋体" w:hAnsi="宋体" w:cs="宋体"/>
          <w:color w:val="000000"/>
          <w:lang w:val="en-US" w:eastAsia="zh-CN"/>
        </w:rPr>
        <w:t>此外，必须安装并面向包括内部和外部的访问门，并在装运</w:t>
      </w:r>
      <w:r>
        <w:rPr>
          <w:rFonts w:eastAsia="Times New Roman" w:cs="Arial"/>
          <w:color w:val="000000"/>
          <w:lang w:val="en-US" w:eastAsia="zh-CN"/>
        </w:rPr>
        <w:t>/</w:t>
      </w:r>
      <w:r>
        <w:rPr>
          <w:rFonts w:hint="eastAsia" w:ascii="宋体" w:hAnsi="宋体" w:cs="宋体"/>
          <w:color w:val="000000"/>
          <w:lang w:val="en-US" w:eastAsia="zh-CN"/>
        </w:rPr>
        <w:t>交货期间捕获所有活动的闭路电视摄影机</w:t>
      </w:r>
      <w:r>
        <w:rPr>
          <w:rFonts w:ascii="宋体" w:hAnsi="宋体" w:cs="宋体"/>
          <w:color w:val="000000"/>
          <w:lang w:val="en-US" w:eastAsia="zh-CN"/>
        </w:rPr>
        <w:t>。</w:t>
      </w:r>
    </w:p>
    <w:p>
      <w:pPr>
        <w:spacing w:before="120"/>
        <w:rPr>
          <w:lang w:val="en-US" w:eastAsia="zh-CN"/>
        </w:rPr>
      </w:pPr>
      <w:r>
        <w:rPr>
          <w:lang w:val="en-US"/>
        </w:rPr>
        <w:t xml:space="preserve">One of the walls separating this area from the facility contains a security window </w:t>
      </w:r>
      <w:r>
        <w:rPr>
          <w:sz w:val="24"/>
          <w:lang w:val="en-US"/>
        </w:rPr>
        <w:sym w:font="Wingdings" w:char="F084"/>
      </w:r>
      <w:r>
        <w:rPr>
          <w:lang w:val="en-US"/>
        </w:rPr>
        <w:t>for the exchange of documents.</w:t>
      </w:r>
    </w:p>
    <w:p>
      <w:pPr>
        <w:spacing w:before="120"/>
        <w:rPr>
          <w:rFonts w:cs="Arial"/>
          <w:color w:val="000000"/>
          <w:lang w:val="en-US" w:eastAsia="zh-CN"/>
        </w:rPr>
      </w:pPr>
      <w:r>
        <w:rPr>
          <w:rFonts w:hint="eastAsia" w:ascii="宋体" w:hAnsi="宋体" w:cs="宋体"/>
          <w:color w:val="000000"/>
          <w:lang w:val="en-US" w:eastAsia="zh-CN"/>
        </w:rPr>
        <w:t>隔离这一区域的一面墙壁须包含安全窗4用于交换文件</w:t>
      </w:r>
      <w:r>
        <w:rPr>
          <w:rFonts w:ascii="宋体" w:hAnsi="宋体" w:cs="宋体"/>
          <w:color w:val="000000"/>
          <w:lang w:val="en-US" w:eastAsia="zh-CN"/>
        </w:rPr>
        <w:t>。</w:t>
      </w:r>
    </w:p>
    <w:p>
      <w:pPr>
        <w:spacing w:before="120"/>
        <w:rPr>
          <w:lang w:val="en-US" w:eastAsia="zh-CN"/>
        </w:rPr>
      </w:pPr>
      <w:r>
        <w:rPr>
          <w:lang w:val="en-US"/>
        </w:rPr>
        <w:t>Receipt and dispatch of secure products and materials together with instructions on identity checks to be carried outon couriers should be the subject of local procedures.</w:t>
      </w:r>
    </w:p>
    <w:p>
      <w:pPr>
        <w:spacing w:before="120"/>
        <w:rPr>
          <w:rFonts w:cs="Arial"/>
          <w:color w:val="000000"/>
          <w:lang w:val="en-US" w:eastAsia="zh-CN"/>
        </w:rPr>
      </w:pPr>
      <w:r>
        <w:rPr>
          <w:rFonts w:hint="eastAsia" w:ascii="宋体" w:hAnsi="宋体" w:cs="宋体"/>
          <w:color w:val="000000"/>
          <w:lang w:val="en-US" w:eastAsia="zh-CN"/>
        </w:rPr>
        <w:t>收货和发货安全可靠的产品和材料，包括有关身份检查以关于携带者进行的说明应该是本地程序的主题</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283" w:name="_Mail"/>
      <w:bookmarkEnd w:id="283"/>
      <w:bookmarkStart w:id="284" w:name="_Toc215978873"/>
      <w:bookmarkStart w:id="285" w:name="_Toc148776288"/>
      <w:bookmarkStart w:id="286" w:name="_Toc369680875"/>
      <w:bookmarkStart w:id="287" w:name="_Toc369681227"/>
      <w:r>
        <w:rPr>
          <w:rFonts w:hint="eastAsia"/>
          <w:lang w:eastAsia="zh-CN"/>
        </w:rPr>
        <w:t>3.11</w:t>
      </w:r>
      <w:r>
        <w:rPr>
          <w:rFonts w:hint="eastAsia"/>
          <w:lang w:eastAsia="zh-CN"/>
        </w:rPr>
        <w:tab/>
      </w:r>
      <w:r>
        <w:t>Mail</w:t>
      </w:r>
      <w:bookmarkEnd w:id="284"/>
      <w:bookmarkEnd w:id="285"/>
      <w:r>
        <w:rPr>
          <w:rFonts w:hint="eastAsia"/>
          <w:lang w:eastAsia="zh-CN"/>
        </w:rPr>
        <w:t xml:space="preserve">     邮件</w:t>
      </w:r>
      <w:bookmarkEnd w:id="286"/>
      <w:bookmarkEnd w:id="287"/>
    </w:p>
    <w:p>
      <w:pPr>
        <w:spacing w:before="120"/>
        <w:rPr>
          <w:lang w:val="en-US" w:eastAsia="zh-CN"/>
        </w:rPr>
      </w:pPr>
      <w:r>
        <w:rPr>
          <w:lang w:val="en-US"/>
        </w:rPr>
        <w:t>Receipt of mail, which includes instructions on how to deal with suspect packages, must be documented in a local procedure. Specific staff training for those employees who are most likely to come into contact with suspect packages should be provided.</w:t>
      </w:r>
    </w:p>
    <w:p>
      <w:pPr>
        <w:spacing w:before="120"/>
        <w:rPr>
          <w:rFonts w:cs="Arial"/>
          <w:color w:val="000000"/>
          <w:lang w:val="en-US" w:eastAsia="zh-CN"/>
        </w:rPr>
      </w:pPr>
      <w:r>
        <w:rPr>
          <w:rFonts w:hint="eastAsia" w:ascii="宋体" w:hAnsi="宋体" w:cs="宋体"/>
          <w:color w:val="000000"/>
          <w:lang w:val="en-US" w:eastAsia="zh-CN"/>
        </w:rPr>
        <w:t>接收的邮件，其中包括有关如何处理可疑包裹的说明，必须记录在本地流程中。应提供具体的工作人员培训那些最有可能接触到可疑包裹的雇员</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288" w:name="_Physical_Key_Management"/>
      <w:bookmarkEnd w:id="288"/>
      <w:bookmarkStart w:id="289" w:name="_Toc148776289"/>
      <w:bookmarkStart w:id="290" w:name="_Toc215978874"/>
      <w:bookmarkStart w:id="291" w:name="_Toc369680876"/>
      <w:bookmarkStart w:id="292" w:name="_Toc369681228"/>
      <w:r>
        <w:rPr>
          <w:rFonts w:hint="eastAsia"/>
          <w:lang w:eastAsia="zh-CN"/>
        </w:rPr>
        <w:t>3.12</w:t>
      </w:r>
      <w:r>
        <w:rPr>
          <w:rFonts w:hint="eastAsia"/>
          <w:lang w:eastAsia="zh-CN"/>
        </w:rPr>
        <w:tab/>
      </w:r>
      <w:r>
        <w:t>Physical Key Management</w:t>
      </w:r>
      <w:bookmarkEnd w:id="289"/>
      <w:bookmarkEnd w:id="290"/>
      <w:r>
        <w:rPr>
          <w:rFonts w:hint="eastAsia"/>
          <w:lang w:eastAsia="zh-CN"/>
        </w:rPr>
        <w:t xml:space="preserve">        物理钥匙管理</w:t>
      </w:r>
      <w:bookmarkEnd w:id="291"/>
      <w:bookmarkEnd w:id="292"/>
    </w:p>
    <w:p>
      <w:pPr>
        <w:spacing w:before="120"/>
        <w:rPr>
          <w:lang w:val="en-US" w:eastAsia="zh-CN"/>
        </w:rPr>
      </w:pPr>
      <w:r>
        <w:rPr>
          <w:lang w:val="en-US"/>
        </w:rPr>
        <w:t xml:space="preserve">Whenever an area is locked with physical key, a register of keys should be maintained and all keys should be stored in a secure cabinet under control of Site Security Manager when not in use, and when they are used to access to high security zones. It is recommended that key tags be color coded to clearly define the different types of keys in use in a building and thus the different conditions applying to their use. A local procedure should document the storage, issue and general control of keys. </w:t>
      </w:r>
    </w:p>
    <w:p>
      <w:pPr>
        <w:spacing w:before="120"/>
        <w:rPr>
          <w:rFonts w:cs="Arial"/>
          <w:color w:val="000000"/>
          <w:lang w:val="en-US" w:eastAsia="zh-CN"/>
        </w:rPr>
      </w:pPr>
      <w:r>
        <w:rPr>
          <w:rFonts w:hint="eastAsia" w:ascii="宋体" w:hAnsi="宋体" w:cs="宋体"/>
          <w:color w:val="000000"/>
          <w:lang w:val="en-US" w:eastAsia="zh-CN"/>
        </w:rPr>
        <w:t>每当一个区域用物理钥匙锁住后，应维持一份钥匙登记册，所有钥匙应在不使用时储存在安全经理控制下的文件柜里。建议对钥匙标记颜色编码来清楚地定义不同类型的钥匙，从而将应用于其使用的不同条件。本地过程应存档存储、问题和一般控制钥匙</w:t>
      </w:r>
      <w:r>
        <w:rPr>
          <w:rFonts w:ascii="宋体" w:hAnsi="宋体" w:cs="宋体"/>
          <w:color w:val="000000"/>
          <w:lang w:val="en-US" w:eastAsia="zh-CN"/>
        </w:rPr>
        <w:t>。</w:t>
      </w:r>
    </w:p>
    <w:p>
      <w:pPr>
        <w:pStyle w:val="2"/>
        <w:tabs>
          <w:tab w:val="left" w:pos="432"/>
        </w:tabs>
        <w:spacing w:before="120" w:line="240" w:lineRule="auto"/>
        <w:ind w:left="432" w:hanging="432"/>
      </w:pPr>
      <w:bookmarkStart w:id="293" w:name="_Toc148776290"/>
      <w:bookmarkStart w:id="294" w:name="_Toc215978875"/>
      <w:bookmarkStart w:id="295" w:name="_Toc369680877"/>
      <w:bookmarkStart w:id="296" w:name="_Toc369681229"/>
      <w:r>
        <w:rPr>
          <w:rFonts w:hint="eastAsia"/>
          <w:lang w:eastAsia="zh-CN"/>
        </w:rPr>
        <w:t>4</w:t>
      </w:r>
      <w:r>
        <w:rPr>
          <w:rFonts w:hint="eastAsia"/>
          <w:lang w:eastAsia="zh-CN"/>
        </w:rPr>
        <w:tab/>
      </w:r>
      <w:r>
        <w:t>PRODUCT AUDITABILITY MEASURES</w:t>
      </w:r>
      <w:bookmarkEnd w:id="293"/>
      <w:bookmarkEnd w:id="294"/>
      <w:r>
        <w:rPr>
          <w:rFonts w:hint="eastAsia"/>
          <w:lang w:eastAsia="zh-CN"/>
        </w:rPr>
        <w:t>产品的可审计性措施</w:t>
      </w:r>
      <w:bookmarkEnd w:id="295"/>
      <w:bookmarkEnd w:id="296"/>
    </w:p>
    <w:p>
      <w:pPr>
        <w:pStyle w:val="3"/>
        <w:numPr>
          <w:ilvl w:val="1"/>
          <w:numId w:val="0"/>
        </w:numPr>
        <w:tabs>
          <w:tab w:val="left" w:pos="576"/>
        </w:tabs>
        <w:spacing w:before="120"/>
        <w:ind w:left="576" w:hanging="576"/>
        <w:jc w:val="left"/>
        <w:rPr>
          <w:lang w:eastAsia="zh-CN"/>
        </w:rPr>
      </w:pPr>
      <w:bookmarkStart w:id="297" w:name="_Toc215978876"/>
      <w:bookmarkStart w:id="298" w:name="_Toc148776291"/>
      <w:bookmarkStart w:id="299" w:name="_Toc369680878"/>
      <w:bookmarkStart w:id="300" w:name="_Toc369681230"/>
      <w:r>
        <w:rPr>
          <w:rFonts w:hint="eastAsia"/>
          <w:lang w:eastAsia="zh-CN"/>
        </w:rPr>
        <w:t>4.1</w:t>
      </w:r>
      <w:r>
        <w:rPr>
          <w:rFonts w:hint="eastAsia"/>
          <w:lang w:eastAsia="zh-CN"/>
        </w:rPr>
        <w:tab/>
      </w:r>
      <w:r>
        <w:rPr>
          <w:lang w:eastAsia="zh-CN"/>
        </w:rPr>
        <w:t>Traceability and Accountability</w:t>
      </w:r>
      <w:bookmarkEnd w:id="297"/>
      <w:bookmarkEnd w:id="298"/>
      <w:r>
        <w:rPr>
          <w:rFonts w:hint="eastAsia"/>
          <w:lang w:eastAsia="zh-CN"/>
        </w:rPr>
        <w:t xml:space="preserve">      可追溯性和问责制</w:t>
      </w:r>
      <w:bookmarkEnd w:id="299"/>
      <w:bookmarkEnd w:id="300"/>
    </w:p>
    <w:p>
      <w:pPr>
        <w:spacing w:before="120"/>
        <w:rPr>
          <w:lang w:val="en-US" w:eastAsia="zh-CN"/>
        </w:rPr>
      </w:pPr>
      <w:r>
        <w:rPr>
          <w:lang w:val="en-US" w:eastAsia="zh-CN"/>
        </w:rPr>
        <w:t>Each high security and restricted area (such as card storage area, card manufacturing and waste disposal area, personalization area, mailing area, shipping and delivering area, and vault or other area containing any other sensitive card product material or carrier) must maintain audit logs for recording the movement of all security component or partly processed products that are transferred between areas.</w:t>
      </w:r>
    </w:p>
    <w:p>
      <w:pPr>
        <w:spacing w:before="120"/>
        <w:rPr>
          <w:rFonts w:cs="Arial"/>
          <w:color w:val="000000"/>
          <w:lang w:val="en-US" w:eastAsia="zh-CN"/>
        </w:rPr>
      </w:pPr>
      <w:r>
        <w:rPr>
          <w:rFonts w:hint="eastAsia" w:ascii="宋体" w:hAnsi="宋体" w:cs="宋体"/>
          <w:color w:val="000000"/>
          <w:lang w:val="en-US" w:eastAsia="zh-CN"/>
        </w:rPr>
        <w:t>每个高安全性和限制的区域（如卡存储区域、卡制造和废物处理区、个性化设置区、邮寄区、装货和交付区域，和高安全存储区或包含任何其他敏感卡产品材料或承运人的其他区域），必须保持审计日志中的记录所有安全组件移或部分区域间转移的产品的活动</w:t>
      </w:r>
      <w:r>
        <w:rPr>
          <w:rFonts w:ascii="宋体" w:hAnsi="宋体" w:cs="宋体"/>
          <w:color w:val="000000"/>
          <w:lang w:val="en-US" w:eastAsia="zh-CN"/>
        </w:rPr>
        <w:t>。</w:t>
      </w:r>
    </w:p>
    <w:p>
      <w:pPr>
        <w:spacing w:before="120"/>
        <w:rPr>
          <w:lang w:val="en-US" w:eastAsia="zh-CN"/>
        </w:rPr>
      </w:pPr>
      <w:r>
        <w:rPr>
          <w:lang w:val="en-US"/>
        </w:rPr>
        <w:t>All cards must be accounted for throughout the production process. All card products must be counted and reconciled prior to any transfer of responsibility.</w:t>
      </w:r>
    </w:p>
    <w:p>
      <w:pPr>
        <w:spacing w:before="120"/>
        <w:rPr>
          <w:lang w:val="en-US" w:eastAsia="zh-CN"/>
        </w:rPr>
      </w:pPr>
      <w:r>
        <w:rPr>
          <w:rFonts w:hint="eastAsia" w:ascii="宋体" w:hAnsi="宋体" w:cs="宋体"/>
          <w:color w:val="000000"/>
          <w:lang w:val="en-US" w:eastAsia="zh-CN"/>
        </w:rPr>
        <w:t>在整个生产过程中，所有卡产品必须计数</w:t>
      </w:r>
      <w:r>
        <w:rPr>
          <w:rFonts w:ascii="宋体" w:hAnsi="宋体" w:cs="宋体"/>
          <w:color w:val="000000"/>
          <w:lang w:val="en-US" w:eastAsia="zh-CN"/>
        </w:rPr>
        <w:t>。</w:t>
      </w:r>
      <w:r>
        <w:rPr>
          <w:rFonts w:hint="eastAsia" w:ascii="宋体" w:hAnsi="宋体" w:cs="宋体"/>
          <w:color w:val="000000"/>
          <w:lang w:val="en-US" w:eastAsia="zh-CN"/>
        </w:rPr>
        <w:t>责任移交时也必须计数和调解。</w:t>
      </w:r>
    </w:p>
    <w:p>
      <w:pPr>
        <w:spacing w:before="120"/>
        <w:rPr>
          <w:lang w:val="en-US" w:eastAsia="zh-CN"/>
        </w:rPr>
      </w:pPr>
      <w:r>
        <w:rPr>
          <w:lang w:val="en-US"/>
        </w:rPr>
        <w:t>A local procedure must document the overall traceability and accountability system.</w:t>
      </w:r>
    </w:p>
    <w:p>
      <w:pPr>
        <w:spacing w:before="120"/>
        <w:rPr>
          <w:rFonts w:cs="Arial"/>
          <w:color w:val="000000"/>
          <w:lang w:val="en-US" w:eastAsia="zh-CN"/>
        </w:rPr>
      </w:pPr>
      <w:r>
        <w:rPr>
          <w:rFonts w:hint="eastAsia" w:ascii="宋体" w:hAnsi="宋体" w:cs="宋体"/>
          <w:color w:val="000000"/>
          <w:lang w:val="en-US" w:eastAsia="zh-CN"/>
        </w:rPr>
        <w:t>本地过程必须存档整体的可追溯性和问责制度。</w:t>
      </w:r>
    </w:p>
    <w:p>
      <w:pPr>
        <w:pStyle w:val="3"/>
        <w:numPr>
          <w:ilvl w:val="1"/>
          <w:numId w:val="0"/>
        </w:numPr>
        <w:tabs>
          <w:tab w:val="left" w:pos="576"/>
        </w:tabs>
        <w:spacing w:before="120"/>
        <w:ind w:left="576" w:hanging="576"/>
        <w:jc w:val="left"/>
      </w:pPr>
      <w:bookmarkStart w:id="301" w:name="_Toc148776292"/>
      <w:bookmarkStart w:id="302" w:name="_Toc215978877"/>
      <w:bookmarkStart w:id="303" w:name="_Toc369680879"/>
      <w:bookmarkStart w:id="304" w:name="_Toc369681231"/>
      <w:r>
        <w:rPr>
          <w:rFonts w:hint="eastAsia"/>
          <w:lang w:eastAsia="zh-CN"/>
        </w:rPr>
        <w:t>4.2</w:t>
      </w:r>
      <w:r>
        <w:rPr>
          <w:rFonts w:hint="eastAsia"/>
          <w:lang w:eastAsia="zh-CN"/>
        </w:rPr>
        <w:tab/>
      </w:r>
      <w:r>
        <w:t>Production Audit Processes</w:t>
      </w:r>
      <w:bookmarkEnd w:id="301"/>
      <w:bookmarkEnd w:id="302"/>
      <w:r>
        <w:rPr>
          <w:rFonts w:hint="eastAsia"/>
          <w:lang w:eastAsia="zh-CN"/>
        </w:rPr>
        <w:t xml:space="preserve">   生产审核流程</w:t>
      </w:r>
      <w:bookmarkEnd w:id="303"/>
      <w:bookmarkEnd w:id="304"/>
    </w:p>
    <w:p>
      <w:pPr>
        <w:spacing w:before="120"/>
        <w:rPr>
          <w:lang w:val="en-US" w:eastAsia="zh-CN"/>
        </w:rPr>
      </w:pPr>
      <w:r>
        <w:rPr>
          <w:lang w:val="en-US"/>
        </w:rPr>
        <w:t>An effective audit control trail must be established for each of the functions associated with production activities of card products or components. Audit control documents must be completed at the end of each production cycle and attached to, or included with, the work-in-process.</w:t>
      </w:r>
    </w:p>
    <w:p>
      <w:pPr>
        <w:spacing w:before="120"/>
        <w:rPr>
          <w:rFonts w:cs="Arial"/>
          <w:color w:val="000000"/>
          <w:lang w:val="en-US" w:eastAsia="zh-CN"/>
        </w:rPr>
      </w:pPr>
      <w:r>
        <w:rPr>
          <w:rFonts w:hint="eastAsia" w:ascii="宋体" w:hAnsi="宋体" w:cs="宋体"/>
          <w:color w:val="000000"/>
          <w:lang w:val="en-US" w:eastAsia="zh-CN"/>
        </w:rPr>
        <w:t>为每个卡产品或组件的生产活动与相关的职能必须建立有效审核控制记录。必须在每个生产周期结束时完成和附加到或附带</w:t>
      </w:r>
      <w:r>
        <w:rPr>
          <w:rFonts w:eastAsia="Times New Roman" w:cs="Arial"/>
          <w:color w:val="000000"/>
          <w:lang w:val="en-US" w:eastAsia="zh-CN"/>
        </w:rPr>
        <w:t>-</w:t>
      </w:r>
      <w:r>
        <w:rPr>
          <w:rFonts w:hint="eastAsia" w:ascii="宋体" w:hAnsi="宋体" w:cs="宋体"/>
          <w:color w:val="000000"/>
          <w:lang w:val="en-US" w:eastAsia="zh-CN"/>
        </w:rPr>
        <w:t>工作审计控制文件</w:t>
      </w:r>
      <w:r>
        <w:rPr>
          <w:rFonts w:ascii="宋体" w:hAnsi="宋体" w:cs="宋体"/>
          <w:color w:val="000000"/>
          <w:lang w:val="en-US" w:eastAsia="zh-CN"/>
        </w:rPr>
        <w:t>。</w:t>
      </w:r>
    </w:p>
    <w:p>
      <w:pPr>
        <w:spacing w:before="120"/>
        <w:rPr>
          <w:lang w:val="en-US" w:eastAsia="zh-CN"/>
        </w:rPr>
      </w:pPr>
      <w:r>
        <w:rPr>
          <w:lang w:val="en-US"/>
        </w:rPr>
        <w:t xml:space="preserve">In addition, two persons at the end of each production step must sign the control documents. Audit control documents always must be reconciled and attached to unfinished batches when changing shifts: </w:t>
      </w:r>
    </w:p>
    <w:p>
      <w:pPr>
        <w:spacing w:before="120"/>
        <w:rPr>
          <w:rFonts w:cs="Arial"/>
          <w:color w:val="000000"/>
          <w:lang w:val="en-US" w:eastAsia="zh-CN"/>
        </w:rPr>
      </w:pPr>
      <w:r>
        <w:rPr>
          <w:rFonts w:hint="eastAsia" w:ascii="宋体" w:hAnsi="宋体" w:cs="宋体"/>
          <w:color w:val="000000"/>
          <w:lang w:val="en-US" w:eastAsia="zh-CN"/>
        </w:rPr>
        <w:t>此外，两人在结束了每个生产步骤后必须签署控制文件。审计控制文档总是必须核对且换班时附加到未完成的批处理</w:t>
      </w:r>
      <w:r>
        <w:rPr>
          <w:rFonts w:ascii="宋体" w:hAnsi="宋体" w:cs="宋体"/>
          <w:color w:val="000000"/>
          <w:lang w:val="en-US" w:eastAsia="zh-CN"/>
        </w:rPr>
        <w:t>：</w:t>
      </w:r>
    </w:p>
    <w:p>
      <w:pPr>
        <w:spacing w:before="120"/>
        <w:jc w:val="center"/>
        <w:rPr>
          <w:b/>
          <w:bCs/>
          <w:lang w:val="en-US" w:eastAsia="zh-CN"/>
        </w:rPr>
      </w:pPr>
      <w:r>
        <w:rPr>
          <w:b/>
          <w:bCs/>
          <w:lang w:val="en-US"/>
        </w:rPr>
        <w:t>Initial stock = good + sample + quality/test + rejected + not used</w:t>
      </w:r>
    </w:p>
    <w:p>
      <w:pPr>
        <w:spacing w:before="120"/>
        <w:jc w:val="center"/>
        <w:rPr>
          <w:rFonts w:cs="Arial"/>
          <w:color w:val="000000"/>
          <w:lang w:val="en-US" w:eastAsia="zh-CN"/>
        </w:rPr>
      </w:pPr>
      <w:r>
        <w:rPr>
          <w:rFonts w:hint="eastAsia" w:ascii="宋体" w:hAnsi="宋体" w:cs="宋体"/>
          <w:color w:val="000000"/>
          <w:lang w:val="en-US" w:eastAsia="zh-CN"/>
        </w:rPr>
        <w:t>最初的库存</w:t>
      </w:r>
      <w:r>
        <w:rPr>
          <w:rFonts w:eastAsia="Times New Roman" w:cs="Arial"/>
          <w:color w:val="000000"/>
          <w:lang w:val="en-US" w:eastAsia="zh-CN"/>
        </w:rPr>
        <w:t xml:space="preserve"> = </w:t>
      </w:r>
      <w:r>
        <w:rPr>
          <w:rFonts w:hint="eastAsia" w:ascii="宋体" w:hAnsi="宋体" w:cs="宋体"/>
          <w:color w:val="000000"/>
          <w:lang w:val="en-US" w:eastAsia="zh-CN"/>
        </w:rPr>
        <w:t>好品</w:t>
      </w:r>
      <w:r>
        <w:rPr>
          <w:rFonts w:eastAsia="Times New Roman" w:cs="Arial"/>
          <w:color w:val="000000"/>
          <w:lang w:val="en-US" w:eastAsia="zh-CN"/>
        </w:rPr>
        <w:t xml:space="preserve"> + </w:t>
      </w:r>
      <w:r>
        <w:rPr>
          <w:rFonts w:hint="eastAsia" w:ascii="宋体" w:hAnsi="宋体" w:cs="宋体"/>
          <w:color w:val="000000"/>
          <w:lang w:val="en-US" w:eastAsia="zh-CN"/>
        </w:rPr>
        <w:t>样品</w:t>
      </w:r>
      <w:r>
        <w:rPr>
          <w:rFonts w:eastAsia="Times New Roman" w:cs="Arial"/>
          <w:color w:val="000000"/>
          <w:lang w:val="en-US" w:eastAsia="zh-CN"/>
        </w:rPr>
        <w:t xml:space="preserve"> + </w:t>
      </w:r>
      <w:r>
        <w:rPr>
          <w:rFonts w:hint="eastAsia" w:ascii="宋体" w:hAnsi="宋体" w:cs="宋体"/>
          <w:color w:val="000000"/>
          <w:lang w:val="en-US" w:eastAsia="zh-CN"/>
        </w:rPr>
        <w:t>质量</w:t>
      </w:r>
      <w:r>
        <w:rPr>
          <w:rFonts w:eastAsia="Times New Roman" w:cs="Arial"/>
          <w:color w:val="000000"/>
          <w:lang w:val="en-US" w:eastAsia="zh-CN"/>
        </w:rPr>
        <w:t>/</w:t>
      </w:r>
      <w:r>
        <w:rPr>
          <w:rFonts w:hint="eastAsia" w:ascii="宋体" w:hAnsi="宋体" w:cs="宋体"/>
          <w:color w:val="000000"/>
          <w:lang w:val="en-US" w:eastAsia="zh-CN"/>
        </w:rPr>
        <w:t>测试卡</w:t>
      </w:r>
      <w:r>
        <w:rPr>
          <w:rFonts w:eastAsia="Times New Roman" w:cs="Arial"/>
          <w:color w:val="000000"/>
          <w:lang w:val="en-US" w:eastAsia="zh-CN"/>
        </w:rPr>
        <w:t xml:space="preserve"> + </w:t>
      </w:r>
      <w:r>
        <w:rPr>
          <w:rFonts w:hint="eastAsia" w:ascii="宋体" w:hAnsi="宋体" w:cs="宋体"/>
          <w:color w:val="000000"/>
          <w:lang w:val="en-US" w:eastAsia="zh-CN"/>
        </w:rPr>
        <w:t>坏卡</w:t>
      </w:r>
      <w:r>
        <w:rPr>
          <w:rFonts w:eastAsia="Times New Roman" w:cs="Arial"/>
          <w:color w:val="000000"/>
          <w:lang w:val="en-US" w:eastAsia="zh-CN"/>
        </w:rPr>
        <w:t xml:space="preserve"> + </w:t>
      </w:r>
      <w:r>
        <w:rPr>
          <w:rFonts w:hint="eastAsia" w:ascii="宋体" w:hAnsi="宋体" w:cs="宋体"/>
          <w:color w:val="000000"/>
          <w:lang w:val="en-US" w:eastAsia="zh-CN"/>
        </w:rPr>
        <w:t>未使</w:t>
      </w:r>
      <w:r>
        <w:rPr>
          <w:rFonts w:ascii="宋体" w:hAnsi="宋体" w:cs="宋体"/>
          <w:color w:val="000000"/>
          <w:lang w:val="en-US" w:eastAsia="zh-CN"/>
        </w:rPr>
        <w:t>用</w:t>
      </w:r>
      <w:r>
        <w:rPr>
          <w:rFonts w:hint="eastAsia" w:ascii="宋体" w:hAnsi="宋体" w:cs="宋体"/>
          <w:color w:val="000000"/>
          <w:lang w:val="en-US" w:eastAsia="zh-CN"/>
        </w:rPr>
        <w:t>数</w:t>
      </w:r>
    </w:p>
    <w:p>
      <w:pPr>
        <w:spacing w:before="120"/>
        <w:rPr>
          <w:lang w:val="en-US" w:eastAsia="zh-CN"/>
        </w:rPr>
      </w:pPr>
      <w:r>
        <w:rPr>
          <w:lang w:val="en-US"/>
        </w:rPr>
        <w:t xml:space="preserve">Audit control logs that can account for the quantity and location of all card products and components within their facility (such as partly processed and finished card products, lithographic films and printing plates, signature panels, magnetic tapes and diskettes, or any other carrier containing sensitive information). </w:t>
      </w:r>
    </w:p>
    <w:p>
      <w:pPr>
        <w:spacing w:before="120"/>
        <w:rPr>
          <w:rFonts w:cs="Arial"/>
          <w:color w:val="000000"/>
          <w:lang w:val="en-US" w:eastAsia="zh-CN"/>
        </w:rPr>
      </w:pPr>
      <w:r>
        <w:rPr>
          <w:rFonts w:hint="eastAsia" w:ascii="宋体" w:hAnsi="宋体" w:cs="宋体"/>
          <w:color w:val="000000"/>
          <w:lang w:val="en-US" w:eastAsia="zh-CN"/>
        </w:rPr>
        <w:t>审核可以说明所有卡产品和组件（如部分加工、成品卡产品、平版印刷薄膜和印刷板、签名板、磁带和磁盘、或任何其他包含敏感信息的载体）的数量和位置的控制日志</w:t>
      </w:r>
      <w:r>
        <w:rPr>
          <w:rFonts w:ascii="宋体" w:hAnsi="宋体" w:cs="宋体"/>
          <w:color w:val="000000"/>
          <w:lang w:val="en-US" w:eastAsia="zh-CN"/>
        </w:rPr>
        <w:t>。</w:t>
      </w:r>
    </w:p>
    <w:p>
      <w:pPr>
        <w:spacing w:before="120"/>
        <w:rPr>
          <w:lang w:val="en-US" w:eastAsia="zh-CN"/>
        </w:rPr>
      </w:pPr>
      <w:r>
        <w:rPr>
          <w:lang w:val="en-US"/>
        </w:rPr>
        <w:t xml:space="preserve">Vendors must be able to confirm that the materials used in the manufacture of card products, including waste, matches the amount indicated in the inventory control </w:t>
      </w:r>
    </w:p>
    <w:p>
      <w:pPr>
        <w:spacing w:before="120"/>
        <w:rPr>
          <w:rFonts w:cs="Arial"/>
          <w:color w:val="000000"/>
          <w:lang w:val="en-US" w:eastAsia="zh-CN"/>
        </w:rPr>
      </w:pPr>
      <w:r>
        <w:rPr>
          <w:rFonts w:hint="eastAsia" w:ascii="宋体" w:hAnsi="宋体" w:cs="宋体"/>
          <w:color w:val="000000"/>
          <w:lang w:val="en-US" w:eastAsia="zh-CN"/>
        </w:rPr>
        <w:t>供应商必须能够确认所使用的卡产品，包括废物、制造的材料与高安全存储区中的数量相匹配</w:t>
      </w:r>
    </w:p>
    <w:p>
      <w:pPr>
        <w:pStyle w:val="3"/>
        <w:numPr>
          <w:ilvl w:val="1"/>
          <w:numId w:val="0"/>
        </w:numPr>
        <w:tabs>
          <w:tab w:val="left" w:pos="576"/>
        </w:tabs>
        <w:spacing w:before="120"/>
        <w:ind w:left="576" w:hanging="576"/>
        <w:jc w:val="left"/>
      </w:pPr>
      <w:bookmarkStart w:id="305" w:name="_Sample_Management"/>
      <w:bookmarkEnd w:id="305"/>
      <w:bookmarkStart w:id="306" w:name="_Toc148776293"/>
      <w:bookmarkStart w:id="307" w:name="_Toc215978878"/>
      <w:bookmarkStart w:id="308" w:name="_Toc369680880"/>
      <w:bookmarkStart w:id="309" w:name="_Toc369681232"/>
      <w:r>
        <w:rPr>
          <w:rFonts w:hint="eastAsia"/>
          <w:lang w:eastAsia="zh-CN"/>
        </w:rPr>
        <w:t>4.3</w:t>
      </w:r>
      <w:r>
        <w:rPr>
          <w:rFonts w:hint="eastAsia"/>
          <w:lang w:eastAsia="zh-CN"/>
        </w:rPr>
        <w:tab/>
      </w:r>
      <w:r>
        <w:t>Sample Management</w:t>
      </w:r>
      <w:bookmarkEnd w:id="306"/>
      <w:bookmarkEnd w:id="307"/>
      <w:r>
        <w:rPr>
          <w:rFonts w:hint="eastAsia"/>
          <w:lang w:eastAsia="zh-CN"/>
        </w:rPr>
        <w:t xml:space="preserve">       样品管理</w:t>
      </w:r>
      <w:bookmarkEnd w:id="308"/>
      <w:bookmarkEnd w:id="309"/>
    </w:p>
    <w:p>
      <w:pPr>
        <w:spacing w:before="120"/>
        <w:rPr>
          <w:lang w:val="en-US" w:eastAsia="zh-CN"/>
        </w:rPr>
      </w:pPr>
      <w:r>
        <w:rPr>
          <w:lang w:val="en-US"/>
        </w:rPr>
        <w:t>When orders are being manufactured, the factory may retain:</w:t>
      </w:r>
    </w:p>
    <w:p>
      <w:pPr>
        <w:spacing w:before="120"/>
        <w:rPr>
          <w:rFonts w:cs="Arial"/>
          <w:color w:val="000000"/>
          <w:lang w:val="en-US" w:eastAsia="zh-CN"/>
        </w:rPr>
      </w:pPr>
      <w:r>
        <w:rPr>
          <w:rFonts w:hint="eastAsia" w:ascii="宋体" w:hAnsi="宋体" w:cs="宋体"/>
          <w:color w:val="000000"/>
          <w:lang w:val="en-US" w:eastAsia="zh-CN"/>
        </w:rPr>
        <w:t>当订单开始生产，工厂必须保持</w:t>
      </w:r>
      <w:r>
        <w:rPr>
          <w:rFonts w:ascii="宋体" w:hAnsi="宋体" w:cs="宋体"/>
          <w:color w:val="000000"/>
          <w:lang w:val="en-US" w:eastAsia="zh-CN"/>
        </w:rPr>
        <w:t>：</w:t>
      </w:r>
    </w:p>
    <w:p>
      <w:pPr>
        <w:numPr>
          <w:ilvl w:val="0"/>
          <w:numId w:val="14"/>
        </w:numPr>
        <w:spacing w:before="120"/>
        <w:rPr>
          <w:lang w:val="en-US"/>
        </w:rPr>
      </w:pPr>
      <w:r>
        <w:rPr>
          <w:lang w:val="en-US"/>
        </w:rPr>
        <w:t xml:space="preserve">A partially processed sample of card product or a component </w:t>
      </w:r>
    </w:p>
    <w:p>
      <w:pPr>
        <w:spacing w:before="120"/>
        <w:ind w:left="720"/>
        <w:rPr>
          <w:lang w:val="en-US" w:eastAsia="zh-CN"/>
        </w:rPr>
      </w:pPr>
      <w:r>
        <w:rPr>
          <w:rFonts w:hint="eastAsia" w:ascii="宋体" w:hAnsi="宋体" w:cs="宋体"/>
          <w:color w:val="000000"/>
          <w:lang w:val="en-US" w:eastAsia="zh-CN"/>
        </w:rPr>
        <w:t>部分处理过的卡产品或组件的示</w:t>
      </w:r>
      <w:r>
        <w:rPr>
          <w:rFonts w:ascii="宋体" w:hAnsi="宋体" w:cs="宋体"/>
          <w:color w:val="000000"/>
          <w:lang w:val="en-US" w:eastAsia="zh-CN"/>
        </w:rPr>
        <w:t>例</w:t>
      </w:r>
    </w:p>
    <w:p>
      <w:pPr>
        <w:numPr>
          <w:ilvl w:val="0"/>
          <w:numId w:val="14"/>
        </w:numPr>
        <w:spacing w:before="120"/>
        <w:rPr>
          <w:lang w:val="en-US"/>
        </w:rPr>
      </w:pPr>
      <w:r>
        <w:rPr>
          <w:lang w:val="en-US"/>
        </w:rPr>
        <w:t xml:space="preserve">A portion of a previously printed sheet </w:t>
      </w:r>
    </w:p>
    <w:p>
      <w:pPr>
        <w:spacing w:before="120"/>
        <w:ind w:left="720"/>
        <w:rPr>
          <w:lang w:val="en-US" w:eastAsia="zh-CN"/>
        </w:rPr>
      </w:pPr>
      <w:r>
        <w:rPr>
          <w:rFonts w:hint="eastAsia" w:ascii="宋体" w:hAnsi="宋体" w:cs="宋体"/>
          <w:color w:val="000000"/>
          <w:lang w:val="en-US" w:eastAsia="zh-CN"/>
        </w:rPr>
        <w:t>部分预先打印的工作</w:t>
      </w:r>
      <w:r>
        <w:rPr>
          <w:rFonts w:ascii="宋体" w:hAnsi="宋体" w:cs="宋体"/>
          <w:color w:val="000000"/>
          <w:lang w:val="en-US" w:eastAsia="zh-CN"/>
        </w:rPr>
        <w:t>表</w:t>
      </w:r>
    </w:p>
    <w:p>
      <w:pPr>
        <w:numPr>
          <w:ilvl w:val="0"/>
          <w:numId w:val="14"/>
        </w:numPr>
        <w:spacing w:before="120"/>
        <w:rPr>
          <w:lang w:val="en-US"/>
        </w:rPr>
      </w:pPr>
      <w:r>
        <w:rPr>
          <w:lang w:val="en-US"/>
        </w:rPr>
        <w:t xml:space="preserve">A sample product received from an outside source provided that documentation indicating the source, quantities and the distribution of each sample also is included </w:t>
      </w:r>
    </w:p>
    <w:p>
      <w:pPr>
        <w:spacing w:before="120"/>
        <w:ind w:left="720"/>
        <w:rPr>
          <w:lang w:val="en-US" w:eastAsia="zh-CN"/>
        </w:rPr>
      </w:pPr>
      <w:r>
        <w:rPr>
          <w:rFonts w:hint="eastAsia" w:ascii="宋体" w:hAnsi="宋体" w:cs="宋体"/>
          <w:color w:val="000000"/>
          <w:lang w:val="en-US" w:eastAsia="zh-CN"/>
        </w:rPr>
        <w:t>外部源提供的样品，以文件说明来源、数量，也包括每个样品的分布</w:t>
      </w:r>
    </w:p>
    <w:p>
      <w:pPr>
        <w:spacing w:before="120"/>
        <w:rPr>
          <w:lang w:val="en-US" w:eastAsia="zh-CN"/>
        </w:rPr>
      </w:pPr>
      <w:r>
        <w:rPr>
          <w:lang w:val="en-US"/>
        </w:rPr>
        <w:t>While in the production workshop, samples are to be stored in a job jacket or the work packet. They can be used for quality inspections, or sent to certification bodies or to the customer.</w:t>
      </w:r>
    </w:p>
    <w:p>
      <w:pPr>
        <w:spacing w:before="120"/>
        <w:rPr>
          <w:rFonts w:cs="Arial"/>
          <w:color w:val="000000"/>
          <w:lang w:val="en-US" w:eastAsia="zh-CN"/>
        </w:rPr>
      </w:pPr>
      <w:r>
        <w:rPr>
          <w:rFonts w:hint="eastAsia" w:ascii="宋体" w:hAnsi="宋体" w:cs="宋体"/>
          <w:color w:val="000000"/>
          <w:lang w:val="en-US" w:eastAsia="zh-CN"/>
        </w:rPr>
        <w:t>而在生产车间，样品是存储在工作夹克或工作包中。他们可以用于质量检验、或发送到证书颁发机构或客户</w:t>
      </w:r>
      <w:r>
        <w:rPr>
          <w:rFonts w:ascii="宋体" w:hAnsi="宋体" w:cs="宋体"/>
          <w:color w:val="000000"/>
          <w:lang w:val="en-US" w:eastAsia="zh-CN"/>
        </w:rPr>
        <w:t>。</w:t>
      </w:r>
    </w:p>
    <w:p>
      <w:pPr>
        <w:spacing w:before="120"/>
        <w:rPr>
          <w:lang w:val="en-US" w:eastAsia="zh-CN"/>
        </w:rPr>
      </w:pPr>
      <w:r>
        <w:rPr>
          <w:lang w:val="en-US"/>
        </w:rPr>
        <w:t>When not stored in the vault or sent outside the production site,</w:t>
      </w:r>
      <w:r>
        <w:rPr>
          <w:rFonts w:hint="eastAsia"/>
          <w:lang w:val="en-US" w:eastAsia="zh-CN"/>
        </w:rPr>
        <w:t xml:space="preserve"> GSM</w:t>
      </w:r>
      <w:r>
        <w:rPr>
          <w:lang w:val="en-US"/>
        </w:rPr>
        <w:t xml:space="preserve"> card samples must be appropriately voided.</w:t>
      </w:r>
    </w:p>
    <w:p>
      <w:pPr>
        <w:spacing w:before="120"/>
        <w:rPr>
          <w:rFonts w:ascii="宋体" w:hAnsi="宋体" w:cs="宋体"/>
          <w:color w:val="000000"/>
          <w:lang w:val="en-US" w:eastAsia="zh-CN"/>
        </w:rPr>
      </w:pPr>
      <w:r>
        <w:rPr>
          <w:rFonts w:hint="eastAsia" w:ascii="宋体" w:hAnsi="宋体" w:cs="宋体"/>
          <w:color w:val="000000"/>
          <w:lang w:val="en-US" w:eastAsia="zh-CN"/>
        </w:rPr>
        <w:t>当不存储在存储库中或发送外部生产站点时，GSM卡样本必须适当地失效。</w:t>
      </w:r>
    </w:p>
    <w:p>
      <w:pPr>
        <w:spacing w:before="120"/>
        <w:rPr>
          <w:lang w:val="en-US" w:eastAsia="zh-CN"/>
        </w:rPr>
      </w:pPr>
      <w:r>
        <w:rPr>
          <w:lang w:val="en-US"/>
        </w:rPr>
        <w:t>A local procedure must document the sample management.</w:t>
      </w:r>
    </w:p>
    <w:p>
      <w:pPr>
        <w:spacing w:before="120"/>
        <w:rPr>
          <w:rFonts w:cs="Arial"/>
          <w:color w:val="000000"/>
          <w:lang w:val="en-US" w:eastAsia="zh-CN"/>
        </w:rPr>
      </w:pPr>
      <w:r>
        <w:rPr>
          <w:rFonts w:hint="eastAsia" w:ascii="宋体" w:hAnsi="宋体" w:cs="宋体"/>
          <w:color w:val="000000"/>
          <w:lang w:val="en-US" w:eastAsia="zh-CN"/>
        </w:rPr>
        <w:t>本地过程必须以文档示例管理</w:t>
      </w:r>
      <w:r>
        <w:rPr>
          <w:rFonts w:ascii="宋体" w:hAnsi="宋体" w:cs="宋体"/>
          <w:color w:val="000000"/>
          <w:lang w:val="en-US" w:eastAsia="zh-CN"/>
        </w:rPr>
        <w:t>。</w:t>
      </w:r>
    </w:p>
    <w:p>
      <w:pPr>
        <w:spacing w:before="120"/>
        <w:rPr>
          <w:lang w:val="en-US" w:eastAsia="zh-CN"/>
        </w:rPr>
      </w:pPr>
      <w:r>
        <w:rPr>
          <w:lang w:val="en-US"/>
        </w:rPr>
        <w:t>The same measures apply when semi-finished products are to be sent to development/qualification centers or marketing teams for producing pilot or tests cards.</w:t>
      </w:r>
    </w:p>
    <w:p>
      <w:pPr>
        <w:spacing w:before="120"/>
        <w:rPr>
          <w:rFonts w:cs="Arial"/>
          <w:color w:val="000000"/>
          <w:lang w:val="en-US" w:eastAsia="zh-CN"/>
        </w:rPr>
      </w:pPr>
      <w:r>
        <w:rPr>
          <w:rFonts w:hint="eastAsia" w:ascii="宋体" w:hAnsi="宋体" w:cs="宋体"/>
          <w:color w:val="000000"/>
          <w:lang w:val="en-US" w:eastAsia="zh-CN"/>
        </w:rPr>
        <w:t>同样的措施在半成品要发送到开发</w:t>
      </w:r>
      <w:r>
        <w:rPr>
          <w:rFonts w:eastAsia="Times New Roman" w:cs="Arial"/>
          <w:color w:val="000000"/>
          <w:lang w:val="en-US" w:eastAsia="zh-CN"/>
        </w:rPr>
        <w:t>/</w:t>
      </w:r>
      <w:r>
        <w:rPr>
          <w:rFonts w:hint="eastAsia" w:ascii="宋体" w:hAnsi="宋体" w:cs="宋体"/>
          <w:color w:val="000000"/>
          <w:lang w:val="en-US" w:eastAsia="zh-CN"/>
        </w:rPr>
        <w:t>质量中心或市场营销团队生产试验或测试卡时也应用</w:t>
      </w:r>
      <w:r>
        <w:rPr>
          <w:rFonts w:ascii="宋体" w:hAnsi="宋体" w:cs="宋体"/>
          <w:color w:val="000000"/>
          <w:lang w:val="en-US" w:eastAsia="zh-CN"/>
        </w:rPr>
        <w:t>。</w:t>
      </w:r>
    </w:p>
    <w:p>
      <w:pPr>
        <w:spacing w:before="120"/>
        <w:rPr>
          <w:lang w:val="en-US" w:eastAsia="zh-CN"/>
        </w:rPr>
      </w:pPr>
      <w:r>
        <w:rPr>
          <w:lang w:val="en-US"/>
        </w:rPr>
        <w:t xml:space="preserve">In such cases the receiving site must also comply with the procedure “Card Management in Non production Environment”. </w:t>
      </w:r>
    </w:p>
    <w:p>
      <w:pPr>
        <w:spacing w:before="120"/>
        <w:rPr>
          <w:rFonts w:cs="Arial"/>
          <w:color w:val="000000"/>
          <w:lang w:val="en-US" w:eastAsia="zh-CN"/>
        </w:rPr>
      </w:pPr>
      <w:r>
        <w:rPr>
          <w:rFonts w:hint="eastAsia" w:ascii="宋体" w:hAnsi="宋体" w:cs="宋体"/>
          <w:color w:val="000000"/>
          <w:lang w:val="en-US" w:eastAsia="zh-CN"/>
        </w:rPr>
        <w:t>在这种情况下接收站点也必须遵守</w:t>
      </w:r>
      <w:r>
        <w:rPr>
          <w:rFonts w:eastAsia="Times New Roman" w:cs="Arial"/>
          <w:color w:val="000000"/>
          <w:lang w:val="en-US" w:eastAsia="zh-CN"/>
        </w:rPr>
        <w:t>"</w:t>
      </w:r>
      <w:r>
        <w:rPr>
          <w:rFonts w:hint="eastAsia" w:ascii="宋体" w:hAnsi="宋体" w:cs="宋体"/>
          <w:color w:val="000000"/>
          <w:lang w:val="en-US" w:eastAsia="zh-CN"/>
        </w:rPr>
        <w:t>卡在非生产环境中的管理</w:t>
      </w:r>
      <w:r>
        <w:rPr>
          <w:rFonts w:eastAsia="Times New Roman" w:cs="Arial"/>
          <w:color w:val="000000"/>
          <w:lang w:val="en-US" w:eastAsia="zh-CN"/>
        </w:rPr>
        <w:t>"</w:t>
      </w:r>
      <w:r>
        <w:rPr>
          <w:rFonts w:hint="eastAsia" w:ascii="宋体" w:hAnsi="宋体" w:cs="宋体"/>
          <w:color w:val="000000"/>
          <w:lang w:val="en-US" w:eastAsia="zh-CN"/>
        </w:rPr>
        <w:t>程序。</w:t>
      </w:r>
    </w:p>
    <w:p>
      <w:pPr>
        <w:pStyle w:val="2"/>
        <w:tabs>
          <w:tab w:val="left" w:pos="432"/>
        </w:tabs>
        <w:spacing w:before="120" w:line="240" w:lineRule="auto"/>
        <w:ind w:left="432" w:hanging="432"/>
      </w:pPr>
      <w:bookmarkStart w:id="310" w:name="_Toc148776294"/>
      <w:bookmarkStart w:id="311" w:name="_Toc215978879"/>
      <w:bookmarkStart w:id="312" w:name="_Toc369681233"/>
      <w:bookmarkStart w:id="313" w:name="_Toc369680881"/>
      <w:r>
        <w:rPr>
          <w:rFonts w:hint="eastAsia"/>
          <w:lang w:eastAsia="zh-CN"/>
        </w:rPr>
        <w:t>5</w:t>
      </w:r>
      <w:r>
        <w:rPr>
          <w:rFonts w:hint="eastAsia"/>
          <w:lang w:eastAsia="zh-CN"/>
        </w:rPr>
        <w:tab/>
      </w:r>
      <w:r>
        <w:t>ABNORMAL EVENT MANAGEMENT</w:t>
      </w:r>
      <w:bookmarkEnd w:id="310"/>
      <w:bookmarkEnd w:id="311"/>
      <w:r>
        <w:rPr>
          <w:rFonts w:hint="eastAsia"/>
          <w:lang w:eastAsia="zh-CN"/>
        </w:rPr>
        <w:t>异常事件管理</w:t>
      </w:r>
      <w:bookmarkEnd w:id="312"/>
      <w:bookmarkEnd w:id="313"/>
    </w:p>
    <w:p>
      <w:pPr>
        <w:spacing w:before="120"/>
        <w:rPr>
          <w:lang w:val="en-US" w:eastAsia="zh-CN"/>
        </w:rPr>
      </w:pPr>
      <w:r>
        <w:rPr>
          <w:lang w:val="en-US"/>
        </w:rPr>
        <w:t>Abnormal situations include all suspect packages, bomb threats, terrorist incidents or hostage situations.</w:t>
      </w:r>
    </w:p>
    <w:p>
      <w:pPr>
        <w:spacing w:before="120"/>
        <w:rPr>
          <w:rFonts w:cs="Arial"/>
          <w:color w:val="000000"/>
          <w:lang w:val="en-US" w:eastAsia="zh-CN"/>
        </w:rPr>
      </w:pPr>
      <w:r>
        <w:rPr>
          <w:rFonts w:hint="eastAsia" w:ascii="宋体" w:hAnsi="宋体" w:cs="宋体"/>
          <w:color w:val="000000"/>
          <w:lang w:val="en-US" w:eastAsia="zh-CN"/>
        </w:rPr>
        <w:t>异常情况包括所有可疑包裹、炸弹威胁、恐怖事件或人质的情况</w:t>
      </w:r>
      <w:r>
        <w:rPr>
          <w:rFonts w:ascii="宋体" w:hAnsi="宋体" w:cs="宋体"/>
          <w:color w:val="000000"/>
          <w:lang w:val="en-US" w:eastAsia="zh-CN"/>
        </w:rPr>
        <w:t>。</w:t>
      </w:r>
    </w:p>
    <w:p>
      <w:pPr>
        <w:spacing w:before="120"/>
        <w:rPr>
          <w:lang w:val="en-US" w:eastAsia="zh-CN"/>
        </w:rPr>
      </w:pPr>
      <w:r>
        <w:rPr>
          <w:lang w:val="en-US"/>
        </w:rPr>
        <w:t>The term “terrorist incident” is often used to categorize a number of types of incident and these are not always ideologically based, as the true source of terrorist attacks in fact are more likely to be criminally based.</w:t>
      </w:r>
    </w:p>
    <w:p>
      <w:pPr>
        <w:spacing w:before="120"/>
        <w:rPr>
          <w:rFonts w:cs="Arial"/>
          <w:color w:val="000000"/>
          <w:lang w:val="en-US" w:eastAsia="zh-CN"/>
        </w:rPr>
      </w:pPr>
      <w:r>
        <w:rPr>
          <w:rFonts w:eastAsia="Times New Roman" w:cs="Arial"/>
          <w:color w:val="000000"/>
          <w:lang w:val="en-US" w:eastAsia="zh-CN"/>
        </w:rPr>
        <w:t>"</w:t>
      </w:r>
      <w:r>
        <w:rPr>
          <w:rFonts w:hint="eastAsia" w:ascii="宋体" w:hAnsi="宋体" w:cs="宋体"/>
          <w:color w:val="000000"/>
          <w:lang w:val="en-US" w:eastAsia="zh-CN"/>
        </w:rPr>
        <w:t>恐怖事件</w:t>
      </w:r>
      <w:r>
        <w:rPr>
          <w:rFonts w:eastAsia="Times New Roman" w:cs="Arial"/>
          <w:color w:val="000000"/>
          <w:lang w:val="en-US" w:eastAsia="zh-CN"/>
        </w:rPr>
        <w:t>"</w:t>
      </w:r>
      <w:r>
        <w:rPr>
          <w:rFonts w:hint="eastAsia" w:ascii="宋体" w:hAnsi="宋体" w:cs="宋体"/>
          <w:color w:val="000000"/>
          <w:lang w:val="en-US" w:eastAsia="zh-CN"/>
        </w:rPr>
        <w:t>一的词往往用于分类那些不是基于思想的事件，而恐怖袭击的真正来源更倾向于是以犯罪为前提</w:t>
      </w:r>
      <w:r>
        <w:rPr>
          <w:rFonts w:ascii="宋体" w:hAnsi="宋体" w:cs="宋体"/>
          <w:color w:val="000000"/>
          <w:lang w:val="en-US" w:eastAsia="zh-CN"/>
        </w:rPr>
        <w:t>。</w:t>
      </w:r>
    </w:p>
    <w:p>
      <w:pPr>
        <w:spacing w:before="120"/>
        <w:rPr>
          <w:lang w:val="en-US" w:eastAsia="zh-CN"/>
        </w:rPr>
      </w:pPr>
      <w:r>
        <w:rPr>
          <w:lang w:val="en-US"/>
        </w:rPr>
        <w:t>This standard requires that consideration is given to the possibility of such incidents occurring at respective sites around the world and regular assessment of the possibility of such attacks is made and recorded.  It is also required that procedures are in place locally to cater for such incidents, the primary objectives of which are the protection of staff and others and the protection of company property.</w:t>
      </w:r>
    </w:p>
    <w:p>
      <w:pPr>
        <w:spacing w:before="120"/>
        <w:rPr>
          <w:rFonts w:cs="Arial"/>
          <w:color w:val="000000"/>
          <w:lang w:val="en-US" w:eastAsia="zh-CN"/>
        </w:rPr>
      </w:pPr>
      <w:r>
        <w:rPr>
          <w:rFonts w:hint="eastAsia" w:ascii="宋体" w:hAnsi="宋体" w:cs="宋体"/>
          <w:color w:val="000000"/>
          <w:lang w:val="en-US" w:eastAsia="zh-CN"/>
        </w:rPr>
        <w:t>这一标准需要考虑到各自站点在世界各地发生的此类事故的可能性和所作和录得的这种攻击的可能性的定期评估。它也需要本地流程以应付此类事件的发生，其中的首要目标是保护工作人员和其他人和公司财产的保护</w:t>
      </w:r>
      <w:r>
        <w:rPr>
          <w:rFonts w:ascii="宋体" w:hAnsi="宋体" w:cs="宋体"/>
          <w:color w:val="000000"/>
          <w:lang w:val="en-US" w:eastAsia="zh-CN"/>
        </w:rPr>
        <w:t>。</w:t>
      </w:r>
    </w:p>
    <w:p>
      <w:pPr>
        <w:spacing w:before="120"/>
        <w:rPr>
          <w:lang w:val="en-US" w:eastAsia="zh-CN"/>
        </w:rPr>
      </w:pPr>
      <w:r>
        <w:rPr>
          <w:lang w:val="en-US"/>
        </w:rPr>
        <w:t>Threat assessments should be made which examine the long-term threats and short-term threats.</w:t>
      </w:r>
    </w:p>
    <w:p>
      <w:pPr>
        <w:spacing w:before="120"/>
        <w:rPr>
          <w:rFonts w:cs="Arial"/>
          <w:color w:val="000000"/>
          <w:lang w:val="en-US" w:eastAsia="zh-CN"/>
        </w:rPr>
      </w:pPr>
      <w:r>
        <w:rPr>
          <w:rFonts w:hint="eastAsia" w:ascii="宋体" w:hAnsi="宋体" w:cs="宋体"/>
          <w:color w:val="000000"/>
          <w:lang w:val="en-US" w:eastAsia="zh-CN"/>
        </w:rPr>
        <w:t>应作威胁评估审查长期和短期威胁</w:t>
      </w:r>
      <w:r>
        <w:rPr>
          <w:rFonts w:ascii="宋体" w:hAnsi="宋体" w:cs="宋体"/>
          <w:color w:val="000000"/>
          <w:lang w:val="en-US" w:eastAsia="zh-CN"/>
        </w:rPr>
        <w:t>。</w:t>
      </w:r>
    </w:p>
    <w:p>
      <w:pPr>
        <w:pStyle w:val="66"/>
        <w:spacing w:before="120"/>
        <w:rPr>
          <w:snapToGrid/>
          <w:lang w:eastAsia="zh-CN"/>
        </w:rPr>
      </w:pPr>
      <w:r>
        <w:rPr>
          <w:snapToGrid/>
          <w:lang w:eastAsia="en-US"/>
        </w:rPr>
        <w:t xml:space="preserve">Long-term threats should examine the site, its occupants and the nature of the business. Each of these threats should be examined in relation to its attractiveness as a target for terrorists. Such analysis should bear in mind any previous threats and the outcome of them.  Knowledge of any threats made to other companies within our industry is also helpful in making an accurate assessment.  Liaison with local police is another means of improving the accuracy of any assessment. Long-term assessments should generally be carried out annually by Site Security Managers in conjunction with members of the Security Management Group. </w:t>
      </w:r>
    </w:p>
    <w:p>
      <w:pPr>
        <w:spacing w:before="120"/>
        <w:rPr>
          <w:rFonts w:eastAsia="Times New Roman" w:cs="Arial"/>
          <w:color w:val="000000"/>
          <w:lang w:val="en-US" w:eastAsia="zh-CN"/>
        </w:rPr>
      </w:pPr>
      <w:r>
        <w:rPr>
          <w:rFonts w:hint="eastAsia" w:ascii="宋体" w:hAnsi="宋体" w:cs="宋体"/>
          <w:color w:val="000000"/>
          <w:lang w:val="en-US" w:eastAsia="zh-CN"/>
        </w:rPr>
        <w:t>长期威胁应审查站点、其居住者和业务性质。每个这些威胁应予其作为目标的吸引力研究为恐怖分子。这种分析应铭记任何先前的威胁和它们的结果。对我们的行业内的其他公司所做的任何威胁的知识也是有助于作出准确的评估。与当地警方联络是另一种改进评估准确性的方法。长期应一般每年由站点安全管理人员配合安全管理组的成员进行评估</w:t>
      </w:r>
      <w:r>
        <w:rPr>
          <w:rFonts w:ascii="宋体" w:hAnsi="宋体" w:cs="宋体"/>
          <w:color w:val="000000"/>
          <w:lang w:val="en-US" w:eastAsia="zh-CN"/>
        </w:rPr>
        <w:t>。</w:t>
      </w:r>
    </w:p>
    <w:p>
      <w:pPr>
        <w:spacing w:before="120"/>
        <w:rPr>
          <w:lang w:val="en-US" w:eastAsia="zh-CN"/>
        </w:rPr>
      </w:pPr>
      <w:r>
        <w:rPr>
          <w:lang w:val="en-US"/>
        </w:rPr>
        <w:t>Short-term assessments are based on sets of facts or circumstances that are known to exist. These will be carried out in the same manner as described above. However they will be carried out as soon as positive information comes to hand.</w:t>
      </w:r>
    </w:p>
    <w:p>
      <w:pPr>
        <w:spacing w:before="120"/>
        <w:rPr>
          <w:rFonts w:cs="Arial"/>
          <w:color w:val="000000"/>
          <w:lang w:val="en-US" w:eastAsia="zh-CN"/>
        </w:rPr>
      </w:pPr>
      <w:r>
        <w:rPr>
          <w:rFonts w:hint="eastAsia" w:ascii="宋体" w:hAnsi="宋体" w:cs="宋体"/>
          <w:color w:val="000000"/>
          <w:lang w:val="en-US" w:eastAsia="zh-CN"/>
        </w:rPr>
        <w:t>短期评估基于一系列事实或已知存在的情况。这些将以同样的方式进行如上文所述。不过他们将在积极信息到达之前出现</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314" w:name="_Toc148776295"/>
      <w:bookmarkStart w:id="315" w:name="_Toc369681234"/>
      <w:bookmarkStart w:id="316" w:name="_Toc369680882"/>
      <w:r>
        <w:rPr>
          <w:rFonts w:hint="eastAsia"/>
          <w:lang w:val="en-US" w:eastAsia="zh-CN"/>
        </w:rPr>
        <w:t>5.1.1</w:t>
      </w:r>
      <w:r>
        <w:rPr>
          <w:rFonts w:hint="eastAsia"/>
          <w:lang w:val="en-US" w:eastAsia="zh-CN"/>
        </w:rPr>
        <w:tab/>
      </w:r>
      <w:r>
        <w:rPr>
          <w:lang w:val="en-US"/>
        </w:rPr>
        <w:t>Terrorist Threats</w:t>
      </w:r>
      <w:bookmarkEnd w:id="314"/>
      <w:r>
        <w:rPr>
          <w:rFonts w:hint="eastAsia"/>
          <w:lang w:val="en-US" w:eastAsia="zh-CN"/>
        </w:rPr>
        <w:t>恐怖威胁</w:t>
      </w:r>
      <w:bookmarkEnd w:id="315"/>
      <w:bookmarkEnd w:id="316"/>
    </w:p>
    <w:p>
      <w:pPr>
        <w:pStyle w:val="5"/>
        <w:numPr>
          <w:ilvl w:val="3"/>
          <w:numId w:val="0"/>
        </w:numPr>
        <w:tabs>
          <w:tab w:val="left" w:pos="864"/>
        </w:tabs>
        <w:spacing w:before="120"/>
        <w:ind w:left="864" w:hanging="864"/>
        <w:jc w:val="left"/>
        <w:rPr>
          <w:lang w:val="en-US"/>
        </w:rPr>
      </w:pPr>
      <w:r>
        <w:rPr>
          <w:rFonts w:hint="eastAsia"/>
          <w:lang w:val="en-US" w:eastAsia="zh-CN"/>
        </w:rPr>
        <w:t>5.1.1.1</w:t>
      </w:r>
      <w:r>
        <w:rPr>
          <w:rFonts w:hint="eastAsia"/>
          <w:lang w:val="en-US" w:eastAsia="zh-CN"/>
        </w:rPr>
        <w:tab/>
      </w:r>
      <w:r>
        <w:rPr>
          <w:lang w:val="en-US"/>
        </w:rPr>
        <w:t>Parcels and letters</w:t>
      </w:r>
      <w:r>
        <w:rPr>
          <w:rFonts w:hint="eastAsia"/>
          <w:lang w:val="en-US" w:eastAsia="zh-CN"/>
        </w:rPr>
        <w:t>包裹和信件</w:t>
      </w:r>
    </w:p>
    <w:p>
      <w:pPr>
        <w:spacing w:before="120"/>
        <w:rPr>
          <w:lang w:val="en-US" w:eastAsia="zh-CN"/>
        </w:rPr>
      </w:pPr>
      <w:r>
        <w:rPr>
          <w:lang w:val="en-US"/>
        </w:rPr>
        <w:t>Terrorists or other organizations or individuals are capable of making a number of different types of bomb which purpose is to cause death, injury or damage. The assessment at this point in time is that parcel or letter bombs are the most likely type of device to affect this company.</w:t>
      </w:r>
    </w:p>
    <w:p>
      <w:pPr>
        <w:spacing w:before="120"/>
        <w:rPr>
          <w:lang w:val="en-US" w:eastAsia="zh-CN"/>
        </w:rPr>
      </w:pPr>
      <w:r>
        <w:rPr>
          <w:rFonts w:hint="eastAsia" w:ascii="宋体" w:hAnsi="宋体" w:cs="宋体"/>
          <w:color w:val="000000"/>
          <w:lang w:val="en-US" w:eastAsia="zh-CN"/>
        </w:rPr>
        <w:t>恐怖分子或其他组织或个人能制作一定数量不同类型的炸弹来造成死亡、伤害或损害的目的。在这个时间点的评估是那包裹或信件炸弹最有可能影响本公司的设备的类型</w:t>
      </w:r>
      <w:r>
        <w:rPr>
          <w:rFonts w:ascii="宋体" w:hAnsi="宋体" w:cs="宋体"/>
          <w:color w:val="000000"/>
          <w:lang w:val="en-US" w:eastAsia="zh-CN"/>
        </w:rPr>
        <w:t>。</w:t>
      </w:r>
    </w:p>
    <w:p>
      <w:pPr>
        <w:spacing w:before="120"/>
        <w:rPr>
          <w:lang w:val="en-US" w:eastAsia="zh-CN"/>
        </w:rPr>
      </w:pPr>
      <w:r>
        <w:rPr>
          <w:lang w:val="en-US"/>
        </w:rPr>
        <w:t>A local procedure should therefore be in place to counter such threats.</w:t>
      </w:r>
    </w:p>
    <w:p>
      <w:pPr>
        <w:spacing w:before="120"/>
        <w:rPr>
          <w:rFonts w:cs="Arial"/>
          <w:color w:val="000000"/>
          <w:lang w:val="en-US" w:eastAsia="zh-CN"/>
        </w:rPr>
      </w:pPr>
      <w:r>
        <w:rPr>
          <w:rFonts w:hint="eastAsia" w:ascii="宋体" w:hAnsi="宋体" w:cs="宋体"/>
          <w:color w:val="000000"/>
          <w:lang w:val="en-US" w:eastAsia="zh-CN"/>
        </w:rPr>
        <w:t>本地过程因此应到位，以对付这种威胁</w:t>
      </w:r>
      <w:r>
        <w:rPr>
          <w:rFonts w:ascii="宋体" w:hAnsi="宋体" w:cs="宋体"/>
          <w:color w:val="000000"/>
          <w:lang w:val="en-US" w:eastAsia="zh-CN"/>
        </w:rPr>
        <w:t>。</w:t>
      </w:r>
    </w:p>
    <w:p>
      <w:pPr>
        <w:pStyle w:val="5"/>
        <w:numPr>
          <w:ilvl w:val="3"/>
          <w:numId w:val="0"/>
        </w:numPr>
        <w:tabs>
          <w:tab w:val="left" w:pos="864"/>
        </w:tabs>
        <w:spacing w:before="120"/>
        <w:ind w:left="864" w:hanging="864"/>
        <w:jc w:val="left"/>
        <w:rPr>
          <w:lang w:val="en-US"/>
        </w:rPr>
      </w:pPr>
      <w:r>
        <w:rPr>
          <w:rFonts w:hint="eastAsia"/>
          <w:lang w:val="en-US" w:eastAsia="zh-CN"/>
        </w:rPr>
        <w:t>5.1.1.2</w:t>
      </w:r>
      <w:r>
        <w:rPr>
          <w:rFonts w:hint="eastAsia"/>
          <w:lang w:val="en-US" w:eastAsia="zh-CN"/>
        </w:rPr>
        <w:tab/>
      </w:r>
      <w:r>
        <w:rPr>
          <w:lang w:val="en-US"/>
        </w:rPr>
        <w:t>Telephone calls</w:t>
      </w:r>
      <w:r>
        <w:rPr>
          <w:rFonts w:hint="eastAsia"/>
          <w:lang w:val="en-US" w:eastAsia="zh-CN"/>
        </w:rPr>
        <w:t>电话</w:t>
      </w:r>
    </w:p>
    <w:p>
      <w:pPr>
        <w:spacing w:before="120"/>
        <w:rPr>
          <w:lang w:val="en-US" w:eastAsia="zh-CN"/>
        </w:rPr>
      </w:pPr>
      <w:r>
        <w:rPr>
          <w:lang w:val="en-US"/>
        </w:rPr>
        <w:t xml:space="preserve">In addition to the threat of actual devices being received or placed within company premises, telephone calls may be received to the effect that such devices have been placed within the company premises. Such threats should never be ignored. </w:t>
      </w:r>
    </w:p>
    <w:p>
      <w:pPr>
        <w:spacing w:before="120"/>
        <w:rPr>
          <w:rFonts w:cs="Arial"/>
          <w:color w:val="000000"/>
          <w:lang w:val="en-US" w:eastAsia="zh-CN"/>
        </w:rPr>
      </w:pPr>
      <w:r>
        <w:rPr>
          <w:rFonts w:hint="eastAsia" w:ascii="宋体" w:hAnsi="宋体" w:cs="宋体"/>
          <w:color w:val="000000"/>
          <w:lang w:val="en-US" w:eastAsia="zh-CN"/>
        </w:rPr>
        <w:t>除了实际设备接收或放在公司处所内的威胁，可能会在公司内安置了这种装置的接收到电话的情况。这种威胁永远不应该被忽略</w:t>
      </w:r>
      <w:r>
        <w:rPr>
          <w:rFonts w:ascii="宋体" w:hAnsi="宋体" w:cs="宋体"/>
          <w:color w:val="000000"/>
          <w:lang w:val="en-US" w:eastAsia="zh-CN"/>
        </w:rPr>
        <w:t>。</w:t>
      </w:r>
    </w:p>
    <w:p>
      <w:pPr>
        <w:spacing w:before="120"/>
        <w:rPr>
          <w:lang w:val="en-US" w:eastAsia="zh-CN"/>
        </w:rPr>
      </w:pPr>
      <w:r>
        <w:rPr>
          <w:lang w:val="en-US"/>
        </w:rPr>
        <w:t>Careful recording of the call should take place, using the form Terrorist Attack Call Checklist [R3]. Staff whose primary role is the answering of telephones as initial point of contact with the company should be schooled in the taking of such calls and the completion of the form.</w:t>
      </w:r>
    </w:p>
    <w:p>
      <w:pPr>
        <w:spacing w:before="120"/>
        <w:rPr>
          <w:rFonts w:cs="Arial"/>
          <w:color w:val="000000"/>
          <w:lang w:val="en-US" w:eastAsia="zh-CN"/>
        </w:rPr>
      </w:pPr>
      <w:r>
        <w:rPr>
          <w:rFonts w:hint="eastAsia" w:ascii="宋体" w:hAnsi="宋体" w:cs="宋体"/>
          <w:color w:val="000000"/>
          <w:lang w:val="en-US" w:eastAsia="zh-CN"/>
        </w:rPr>
        <w:t>应仔细记录电话内容，使用恐怖威胁电话清单的形式。负责接听电话的公司工作人员应受过此类训练并能完成表格</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317" w:name="_Toc148776296"/>
      <w:bookmarkStart w:id="318" w:name="_Toc369680883"/>
      <w:bookmarkStart w:id="319" w:name="_Toc369681235"/>
      <w:r>
        <w:rPr>
          <w:rFonts w:hint="eastAsia"/>
          <w:lang w:val="en-US" w:eastAsia="zh-CN"/>
        </w:rPr>
        <w:t>5.1.2</w:t>
      </w:r>
      <w:r>
        <w:rPr>
          <w:rFonts w:hint="eastAsia"/>
          <w:lang w:val="en-US" w:eastAsia="zh-CN"/>
        </w:rPr>
        <w:tab/>
      </w:r>
      <w:r>
        <w:rPr>
          <w:lang w:val="en-US"/>
        </w:rPr>
        <w:t>Incident Handling</w:t>
      </w:r>
      <w:bookmarkEnd w:id="317"/>
      <w:r>
        <w:rPr>
          <w:rFonts w:hint="eastAsia"/>
          <w:lang w:val="en-US" w:eastAsia="zh-CN"/>
        </w:rPr>
        <w:t>事件处理</w:t>
      </w:r>
      <w:bookmarkEnd w:id="318"/>
      <w:bookmarkEnd w:id="319"/>
    </w:p>
    <w:p>
      <w:pPr>
        <w:spacing w:before="120"/>
        <w:rPr>
          <w:lang w:val="en-US" w:eastAsia="zh-CN"/>
        </w:rPr>
      </w:pPr>
      <w:r>
        <w:rPr>
          <w:lang w:val="en-US"/>
        </w:rPr>
        <w:t xml:space="preserve">The nature of a threat or the receipt of a suspect package turns a threat into an incident. Control of such incidents is the means by which the safety of employees and others is achieved during the course of the incident. </w:t>
      </w:r>
    </w:p>
    <w:p>
      <w:pPr>
        <w:spacing w:before="120"/>
        <w:rPr>
          <w:rFonts w:cs="Arial"/>
          <w:color w:val="000000"/>
          <w:lang w:val="en-US" w:eastAsia="zh-CN"/>
        </w:rPr>
      </w:pPr>
      <w:r>
        <w:rPr>
          <w:rFonts w:hint="eastAsia" w:ascii="宋体" w:hAnsi="宋体" w:cs="宋体"/>
          <w:color w:val="000000"/>
          <w:lang w:val="en-US" w:eastAsia="zh-CN"/>
        </w:rPr>
        <w:t>威胁本身或接收可疑包裹将威胁转变成事件。这类事件的控制是其中员工和其他人的安全已经确保后进行的</w:t>
      </w:r>
      <w:r>
        <w:rPr>
          <w:rFonts w:ascii="宋体" w:hAnsi="宋体" w:cs="宋体"/>
          <w:color w:val="000000"/>
          <w:lang w:val="en-US" w:eastAsia="zh-CN"/>
        </w:rPr>
        <w:t>。</w:t>
      </w:r>
    </w:p>
    <w:p>
      <w:pPr>
        <w:spacing w:before="120"/>
        <w:rPr>
          <w:lang w:val="en-US" w:eastAsia="zh-CN"/>
        </w:rPr>
      </w:pPr>
      <w:r>
        <w:rPr>
          <w:lang w:val="en-US"/>
        </w:rPr>
        <w:t>This standard requires that there should be a person at each site who is capable of taking charge of such incidents together with a nominated deputy. Generally this person should be thesecurity manager.</w:t>
      </w:r>
    </w:p>
    <w:p>
      <w:pPr>
        <w:spacing w:before="120"/>
        <w:rPr>
          <w:rFonts w:cs="Arial"/>
          <w:color w:val="000000"/>
          <w:lang w:val="en-US" w:eastAsia="zh-CN"/>
        </w:rPr>
      </w:pPr>
      <w:r>
        <w:rPr>
          <w:rFonts w:hint="eastAsia" w:ascii="宋体" w:hAnsi="宋体" w:cs="宋体"/>
          <w:color w:val="000000"/>
          <w:lang w:val="en-US" w:eastAsia="zh-CN"/>
        </w:rPr>
        <w:t>这一标准要求应该有一个人在每个站点能够负责处理这类事件以及提名的副手。一般此人应为安全经理</w:t>
      </w:r>
      <w:r>
        <w:rPr>
          <w:rFonts w:ascii="宋体" w:hAnsi="宋体" w:cs="宋体"/>
          <w:color w:val="000000"/>
          <w:lang w:val="en-US" w:eastAsia="zh-CN"/>
        </w:rPr>
        <w:t>。</w:t>
      </w:r>
    </w:p>
    <w:p>
      <w:pPr>
        <w:spacing w:before="120"/>
        <w:rPr>
          <w:lang w:val="en-US" w:eastAsia="zh-CN"/>
        </w:rPr>
      </w:pPr>
      <w:r>
        <w:rPr>
          <w:lang w:val="en-US"/>
        </w:rPr>
        <w:t>A bomb incident procedure should be developed for each site. This should include plans, including details of personnel, of how searches will be carried out once a threat has been received and assessed to the extent that action is required. It should also include plans for summoning police assistance and the evacuation of the building.  In developing this procedure it should be noted that summoning the police will not necessarily mean they w</w:t>
      </w:r>
      <w:r>
        <w:rPr>
          <w:rFonts w:hint="eastAsia"/>
          <w:lang w:val="en-US" w:eastAsia="zh-CN"/>
        </w:rPr>
        <w:t>ill</w:t>
      </w:r>
      <w:r>
        <w:rPr>
          <w:lang w:val="en-US"/>
        </w:rPr>
        <w:t xml:space="preserve"> conduct searches. Also the evacuation plan for a site in relation to bomb incidents must not automatically be regarded as being the same as for escape from fire.</w:t>
      </w:r>
    </w:p>
    <w:p>
      <w:pPr>
        <w:spacing w:before="120"/>
        <w:rPr>
          <w:rFonts w:cs="Arial"/>
          <w:color w:val="000000"/>
          <w:lang w:val="en-US" w:eastAsia="zh-CN"/>
        </w:rPr>
      </w:pPr>
      <w:r>
        <w:rPr>
          <w:rFonts w:hint="eastAsia" w:ascii="宋体" w:hAnsi="宋体" w:cs="宋体"/>
          <w:color w:val="000000"/>
          <w:lang w:val="en-US" w:eastAsia="zh-CN"/>
        </w:rPr>
        <w:t>应为每个站点开发一个处理炸弹事件流程。这应包括计划，包括人员，包括一旦收到了威胁，搜索行动如何进行。它还应包括召唤警方援助和大楼疏散计划。在发展中国家应该指出的是召唤，警方将不一定意味着他们</w:t>
      </w:r>
      <w:r>
        <w:rPr>
          <w:rFonts w:hint="eastAsia" w:cs="Arial"/>
          <w:color w:val="000000"/>
          <w:lang w:val="en-US" w:eastAsia="zh-CN"/>
        </w:rPr>
        <w:t>会在</w:t>
      </w:r>
      <w:r>
        <w:rPr>
          <w:rFonts w:hint="eastAsia" w:ascii="宋体" w:hAnsi="宋体" w:cs="宋体"/>
          <w:color w:val="000000"/>
          <w:lang w:val="en-US" w:eastAsia="zh-CN"/>
        </w:rPr>
        <w:t>此过程中进行搜索。此外一个站点就炸弹事件的疏散计划不能自动视为相同的火灾逃生</w:t>
      </w:r>
      <w:r>
        <w:rPr>
          <w:rFonts w:ascii="宋体" w:hAnsi="宋体" w:cs="宋体"/>
          <w:color w:val="000000"/>
          <w:lang w:val="en-US" w:eastAsia="zh-CN"/>
        </w:rPr>
        <w:t>。</w:t>
      </w:r>
    </w:p>
    <w:p>
      <w:pPr>
        <w:spacing w:before="120"/>
        <w:rPr>
          <w:lang w:val="en-US" w:eastAsia="zh-CN"/>
        </w:rPr>
      </w:pPr>
      <w:r>
        <w:rPr>
          <w:lang w:val="en-US"/>
        </w:rPr>
        <w:t>Assistance in preparing such plans is available from the Security Management Group.</w:t>
      </w:r>
    </w:p>
    <w:p>
      <w:pPr>
        <w:spacing w:before="120"/>
        <w:rPr>
          <w:rFonts w:cs="Arial"/>
          <w:color w:val="000000"/>
          <w:lang w:val="en-US" w:eastAsia="zh-CN"/>
        </w:rPr>
      </w:pPr>
      <w:r>
        <w:rPr>
          <w:rFonts w:hint="eastAsia" w:ascii="宋体" w:hAnsi="宋体" w:cs="宋体"/>
          <w:color w:val="000000"/>
          <w:lang w:val="en-US" w:eastAsia="zh-CN"/>
        </w:rPr>
        <w:t>安全管理组可编制这种计划援助</w:t>
      </w:r>
      <w:r>
        <w:rPr>
          <w:rFonts w:ascii="宋体" w:hAnsi="宋体" w:cs="宋体"/>
          <w:color w:val="000000"/>
          <w:lang w:val="en-US" w:eastAsia="zh-CN"/>
        </w:rPr>
        <w:t>。</w:t>
      </w:r>
    </w:p>
    <w:p>
      <w:pPr>
        <w:spacing w:before="120"/>
        <w:rPr>
          <w:color w:val="0000FF"/>
          <w:lang w:val="en-US" w:eastAsia="zh-CN"/>
        </w:rPr>
      </w:pPr>
      <w:r>
        <w:rPr>
          <w:lang w:val="en-US"/>
        </w:rPr>
        <w:t xml:space="preserve">Refer to the Security Incident Handling &amp; Reporting Procedure </w:t>
      </w:r>
    </w:p>
    <w:p>
      <w:pPr>
        <w:spacing w:before="120"/>
        <w:rPr>
          <w:rFonts w:cs="Arial"/>
          <w:color w:val="000000"/>
          <w:lang w:val="en-US" w:eastAsia="zh-CN"/>
        </w:rPr>
      </w:pPr>
      <w:r>
        <w:rPr>
          <w:rFonts w:hint="eastAsia" w:ascii="宋体" w:hAnsi="宋体" w:cs="宋体"/>
          <w:color w:val="000000"/>
          <w:lang w:val="en-US" w:eastAsia="zh-CN"/>
        </w:rPr>
        <w:t>请参阅安全事件处理</w:t>
      </w:r>
      <w:r>
        <w:rPr>
          <w:rFonts w:eastAsia="Times New Roman" w:cs="Arial"/>
          <w:color w:val="000000"/>
          <w:lang w:val="en-US" w:eastAsia="zh-CN"/>
        </w:rPr>
        <w:t>&amp;</w:t>
      </w:r>
      <w:r>
        <w:rPr>
          <w:rFonts w:hint="eastAsia" w:ascii="宋体" w:hAnsi="宋体" w:cs="宋体"/>
          <w:color w:val="000000"/>
          <w:lang w:val="en-US" w:eastAsia="zh-CN"/>
        </w:rPr>
        <w:t>报告程序</w:t>
      </w:r>
    </w:p>
    <w:p>
      <w:pPr>
        <w:spacing w:before="120"/>
        <w:rPr>
          <w:lang w:val="en-US" w:eastAsia="zh-CN"/>
        </w:rPr>
      </w:pPr>
    </w:p>
    <w:p>
      <w:pPr>
        <w:pStyle w:val="2"/>
        <w:tabs>
          <w:tab w:val="left" w:pos="432"/>
        </w:tabs>
        <w:spacing w:before="120" w:line="240" w:lineRule="auto"/>
        <w:ind w:left="432" w:hanging="432"/>
      </w:pPr>
      <w:bookmarkStart w:id="320" w:name="_Toc100464227"/>
      <w:bookmarkStart w:id="321" w:name="_Toc148776297"/>
      <w:bookmarkStart w:id="322" w:name="_Toc215978880"/>
      <w:bookmarkStart w:id="323" w:name="_Toc369680884"/>
      <w:bookmarkStart w:id="324" w:name="_Toc369681236"/>
      <w:r>
        <w:rPr>
          <w:rFonts w:hint="eastAsia"/>
          <w:lang w:eastAsia="zh-CN"/>
        </w:rPr>
        <w:t>6</w:t>
      </w:r>
      <w:r>
        <w:rPr>
          <w:rFonts w:hint="eastAsia"/>
          <w:lang w:eastAsia="zh-CN"/>
        </w:rPr>
        <w:tab/>
      </w:r>
      <w:r>
        <w:t>INTERNAL AUDIT PROGRAM AND PREVENTIVE MAINTENANCE</w:t>
      </w:r>
      <w:bookmarkEnd w:id="320"/>
      <w:bookmarkEnd w:id="321"/>
      <w:bookmarkEnd w:id="322"/>
      <w:r>
        <w:rPr>
          <w:rFonts w:hint="eastAsia" w:ascii="宋体" w:hAnsi="宋体" w:cs="宋体"/>
          <w:lang w:eastAsia="zh-CN"/>
        </w:rPr>
        <w:t>内部审计程序及预防性维</w:t>
      </w:r>
      <w:r>
        <w:rPr>
          <w:rFonts w:ascii="宋体" w:hAnsi="宋体" w:cs="宋体"/>
          <w:lang w:eastAsia="zh-CN"/>
        </w:rPr>
        <w:t>修</w:t>
      </w:r>
      <w:bookmarkEnd w:id="323"/>
      <w:bookmarkEnd w:id="324"/>
    </w:p>
    <w:p>
      <w:pPr>
        <w:spacing w:before="120"/>
        <w:jc w:val="both"/>
        <w:rPr>
          <w:lang w:val="en-US" w:eastAsia="zh-CN"/>
        </w:rPr>
      </w:pPr>
      <w:bookmarkStart w:id="325" w:name="_Toc81128660"/>
      <w:r>
        <w:rPr>
          <w:lang w:val="en-US"/>
        </w:rPr>
        <w:t>Many of the requirements of this policy and the corresponding procedures require regular checking processes. In addition to a preventive maintenance plan including regular technical inspections and servicing of equipment, an internal audit program must ensure the continued, correct and effective operation of all security devices.</w:t>
      </w:r>
    </w:p>
    <w:p>
      <w:pPr>
        <w:spacing w:before="120"/>
        <w:rPr>
          <w:rFonts w:cs="Arial"/>
          <w:color w:val="000000"/>
          <w:lang w:val="en-US" w:eastAsia="zh-CN"/>
        </w:rPr>
      </w:pPr>
      <w:r>
        <w:rPr>
          <w:rFonts w:hint="eastAsia" w:ascii="宋体" w:hAnsi="宋体" w:cs="宋体"/>
          <w:color w:val="000000"/>
          <w:lang w:val="en-US" w:eastAsia="zh-CN"/>
        </w:rPr>
        <w:t>这一政策和相应程序的要求的许多需要定期检查过程。包括定期技术检验和维修设备的预防性维修计划，内部审计程序必须确保所有安全设备的持续、正确和有效运作</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326" w:name="_Toc215978881"/>
      <w:bookmarkStart w:id="327" w:name="_Toc369681237"/>
      <w:bookmarkStart w:id="328" w:name="_Toc369680885"/>
      <w:r>
        <w:rPr>
          <w:rFonts w:hint="eastAsia"/>
          <w:lang w:eastAsia="zh-CN"/>
        </w:rPr>
        <w:t>6.1</w:t>
      </w:r>
      <w:r>
        <w:rPr>
          <w:rFonts w:hint="eastAsia"/>
          <w:lang w:eastAsia="zh-CN"/>
        </w:rPr>
        <w:tab/>
      </w:r>
      <w:r>
        <w:t>Internal audit program</w:t>
      </w:r>
      <w:bookmarkEnd w:id="326"/>
      <w:r>
        <w:rPr>
          <w:rFonts w:hint="eastAsia"/>
          <w:lang w:eastAsia="zh-CN"/>
        </w:rPr>
        <w:t xml:space="preserve">     内部审核系统</w:t>
      </w:r>
      <w:bookmarkEnd w:id="327"/>
      <w:bookmarkEnd w:id="328"/>
    </w:p>
    <w:p>
      <w:pPr>
        <w:spacing w:before="120"/>
        <w:rPr>
          <w:lang w:eastAsia="zh-CN"/>
        </w:rPr>
      </w:pPr>
      <w:r>
        <w:t xml:space="preserve">The frequency of checks must be defined based on the importance and reliability of each physical security system. Guidelines should be in place defining precisely how checks are to be carried out. </w:t>
      </w:r>
    </w:p>
    <w:p>
      <w:pPr>
        <w:spacing w:before="120"/>
        <w:rPr>
          <w:lang w:val="en-US" w:eastAsia="zh-CN"/>
        </w:rPr>
      </w:pPr>
      <w:r>
        <w:rPr>
          <w:rFonts w:hint="eastAsia" w:ascii="宋体" w:hAnsi="宋体" w:cs="宋体"/>
          <w:color w:val="000000"/>
          <w:lang w:val="en-US" w:eastAsia="zh-CN"/>
        </w:rPr>
        <w:t>检查频率的定义必须基于每个物理安全系统的可靠性和重要性。在适当的位置有准则精确定义应如何进行检查</w:t>
      </w:r>
      <w:r>
        <w:rPr>
          <w:rFonts w:ascii="宋体" w:hAnsi="宋体" w:cs="宋体"/>
          <w:color w:val="000000"/>
          <w:lang w:val="en-US" w:eastAsia="zh-CN"/>
        </w:rPr>
        <w:t>。</w:t>
      </w:r>
    </w:p>
    <w:p>
      <w:pPr>
        <w:spacing w:before="120"/>
        <w:rPr>
          <w:lang w:eastAsia="zh-CN"/>
        </w:rPr>
      </w:pPr>
      <w:r>
        <w:t>Audit plan and results need to be documented and auditable such that the date and time of each individual element being checked can be determined.</w:t>
      </w:r>
    </w:p>
    <w:p>
      <w:pPr>
        <w:spacing w:before="120"/>
        <w:rPr>
          <w:lang w:val="en-US" w:eastAsia="zh-CN"/>
        </w:rPr>
      </w:pPr>
      <w:r>
        <w:rPr>
          <w:rFonts w:hint="eastAsia" w:ascii="宋体" w:hAnsi="宋体" w:cs="宋体"/>
          <w:color w:val="000000"/>
          <w:lang w:val="en-US" w:eastAsia="zh-CN"/>
        </w:rPr>
        <w:t>审计计划和结果需要记录和可审核，每个个例的时间和日期都能被检查到。</w:t>
      </w:r>
    </w:p>
    <w:p>
      <w:pPr>
        <w:pStyle w:val="4"/>
        <w:numPr>
          <w:ilvl w:val="2"/>
          <w:numId w:val="0"/>
        </w:numPr>
        <w:tabs>
          <w:tab w:val="left" w:pos="720"/>
        </w:tabs>
        <w:spacing w:before="120"/>
        <w:ind w:left="216" w:hanging="216"/>
        <w:jc w:val="left"/>
      </w:pPr>
      <w:bookmarkStart w:id="329" w:name="_Toc369680886"/>
      <w:bookmarkStart w:id="330" w:name="_Toc369681238"/>
      <w:r>
        <w:rPr>
          <w:rFonts w:hint="eastAsia"/>
          <w:lang w:eastAsia="zh-CN"/>
        </w:rPr>
        <w:t>6.1.1</w:t>
      </w:r>
      <w:r>
        <w:rPr>
          <w:rFonts w:hint="eastAsia"/>
          <w:lang w:eastAsia="zh-CN"/>
        </w:rPr>
        <w:tab/>
      </w:r>
      <w:r>
        <w:t>CCTV system</w:t>
      </w:r>
      <w:r>
        <w:rPr>
          <w:rFonts w:hint="eastAsia"/>
          <w:lang w:eastAsia="zh-CN"/>
        </w:rPr>
        <w:t>闭路电视系统</w:t>
      </w:r>
      <w:bookmarkEnd w:id="329"/>
      <w:bookmarkEnd w:id="330"/>
    </w:p>
    <w:p>
      <w:pPr>
        <w:spacing w:before="120"/>
        <w:rPr>
          <w:lang w:val="en-US" w:eastAsia="zh-CN"/>
        </w:rPr>
      </w:pPr>
      <w:r>
        <w:rPr>
          <w:lang w:val="en-US"/>
        </w:rPr>
        <w:t>Checks must be performed on the images provided by CCTV equipment to ensure:</w:t>
      </w:r>
    </w:p>
    <w:p>
      <w:pPr>
        <w:spacing w:before="120"/>
        <w:rPr>
          <w:lang w:val="en-US" w:eastAsia="zh-CN"/>
        </w:rPr>
      </w:pPr>
      <w:r>
        <w:rPr>
          <w:rFonts w:hint="eastAsia"/>
          <w:lang w:val="en-US" w:eastAsia="zh-CN"/>
        </w:rPr>
        <w:t>必须由CCTV提供的</w:t>
      </w:r>
      <w:r>
        <w:rPr>
          <w:rFonts w:hint="eastAsia" w:ascii="宋体" w:hAnsi="宋体" w:cs="宋体"/>
          <w:color w:val="000000"/>
          <w:lang w:val="en-US" w:eastAsia="zh-CN"/>
        </w:rPr>
        <w:t>图像执行检查</w:t>
      </w:r>
      <w:r>
        <w:rPr>
          <w:rFonts w:ascii="宋体" w:hAnsi="宋体" w:cs="宋体"/>
          <w:color w:val="000000"/>
          <w:lang w:val="en-US" w:eastAsia="zh-CN"/>
        </w:rPr>
        <w:t>：</w:t>
      </w:r>
    </w:p>
    <w:p>
      <w:pPr>
        <w:pStyle w:val="110"/>
        <w:numPr>
          <w:ilvl w:val="0"/>
          <w:numId w:val="15"/>
        </w:numPr>
        <w:tabs>
          <w:tab w:val="clear" w:pos="360"/>
        </w:tabs>
        <w:spacing w:before="120"/>
        <w:rPr>
          <w:lang w:val="en-US"/>
        </w:rPr>
      </w:pPr>
      <w:r>
        <w:rPr>
          <w:lang w:val="en-US"/>
        </w:rPr>
        <w:t>The images are relevant to the security of the premises</w:t>
      </w:r>
    </w:p>
    <w:p>
      <w:pPr>
        <w:pStyle w:val="110"/>
        <w:numPr>
          <w:ilvl w:val="0"/>
          <w:numId w:val="0"/>
        </w:numPr>
        <w:tabs>
          <w:tab w:val="clear" w:pos="360"/>
        </w:tabs>
        <w:spacing w:before="120"/>
        <w:ind w:left="720"/>
        <w:rPr>
          <w:lang w:val="en-US" w:eastAsia="zh-CN"/>
        </w:rPr>
      </w:pPr>
      <w:r>
        <w:rPr>
          <w:rFonts w:hint="eastAsia" w:ascii="宋体" w:hAnsi="宋体" w:cs="宋体"/>
          <w:color w:val="000000"/>
          <w:lang w:val="en-US" w:eastAsia="zh-CN"/>
        </w:rPr>
        <w:t>有关公司经营场所的安全的图像</w:t>
      </w:r>
    </w:p>
    <w:p>
      <w:pPr>
        <w:numPr>
          <w:ilvl w:val="0"/>
          <w:numId w:val="15"/>
        </w:numPr>
        <w:spacing w:before="120"/>
        <w:rPr>
          <w:lang w:val="en-US"/>
        </w:rPr>
      </w:pPr>
      <w:r>
        <w:rPr>
          <w:lang w:val="en-US"/>
        </w:rPr>
        <w:t>Each monitor, camera, and video or digital recorder must function properly, without being out-of-focus, blurred, washed out, or excessively darkened.</w:t>
      </w:r>
    </w:p>
    <w:p>
      <w:pPr>
        <w:spacing w:before="120"/>
        <w:ind w:left="720"/>
        <w:rPr>
          <w:lang w:val="en-US" w:eastAsia="zh-CN"/>
        </w:rPr>
      </w:pPr>
      <w:r>
        <w:rPr>
          <w:rFonts w:hint="eastAsia" w:ascii="宋体" w:hAnsi="宋体" w:cs="宋体"/>
          <w:color w:val="000000"/>
          <w:lang w:val="en-US" w:eastAsia="zh-CN"/>
        </w:rPr>
        <w:t>每个显示器、照相机和视频或数字录音机必须正常运行，没有被焦外模糊，被冲垮了，或过分变暗</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331" w:name="_Toc369680887"/>
      <w:bookmarkStart w:id="332" w:name="_Toc369681239"/>
      <w:r>
        <w:rPr>
          <w:rFonts w:hint="eastAsia"/>
          <w:lang w:val="en-US" w:eastAsia="zh-CN"/>
        </w:rPr>
        <w:t>6.1.2</w:t>
      </w:r>
      <w:r>
        <w:rPr>
          <w:rFonts w:hint="eastAsia"/>
          <w:lang w:val="en-US" w:eastAsia="zh-CN"/>
        </w:rPr>
        <w:tab/>
      </w:r>
      <w:r>
        <w:rPr>
          <w:lang w:val="en-US"/>
        </w:rPr>
        <w:t>Alarm system</w:t>
      </w:r>
      <w:r>
        <w:rPr>
          <w:rFonts w:hint="eastAsia"/>
          <w:lang w:val="en-US" w:eastAsia="zh-CN"/>
        </w:rPr>
        <w:t>警报系统</w:t>
      </w:r>
      <w:bookmarkEnd w:id="331"/>
      <w:bookmarkEnd w:id="332"/>
    </w:p>
    <w:p>
      <w:pPr>
        <w:spacing w:before="120"/>
        <w:rPr>
          <w:lang w:val="en-US" w:eastAsia="zh-CN"/>
        </w:rPr>
      </w:pPr>
      <w:r>
        <w:rPr>
          <w:lang w:val="en-US"/>
        </w:rPr>
        <w:t>Regular tests on alarms must verify that:</w:t>
      </w:r>
    </w:p>
    <w:p>
      <w:pPr>
        <w:spacing w:before="120"/>
        <w:rPr>
          <w:lang w:val="en-US" w:eastAsia="zh-CN"/>
        </w:rPr>
      </w:pPr>
      <w:r>
        <w:rPr>
          <w:rFonts w:hint="eastAsia" w:ascii="宋体" w:hAnsi="宋体" w:cs="宋体"/>
          <w:color w:val="000000"/>
          <w:lang w:val="en-US" w:eastAsia="zh-CN"/>
        </w:rPr>
        <w:t>定期测试警报必须验证：</w:t>
      </w:r>
    </w:p>
    <w:p>
      <w:pPr>
        <w:numPr>
          <w:ilvl w:val="0"/>
          <w:numId w:val="16"/>
        </w:numPr>
        <w:spacing w:before="120"/>
        <w:rPr>
          <w:lang w:val="en-US"/>
        </w:rPr>
      </w:pPr>
      <w:r>
        <w:rPr>
          <w:lang w:val="en-US"/>
        </w:rPr>
        <w:t>All alarms are activated and work properly</w:t>
      </w:r>
    </w:p>
    <w:p>
      <w:pPr>
        <w:spacing w:before="120"/>
        <w:ind w:left="720"/>
        <w:rPr>
          <w:lang w:val="en-US" w:eastAsia="zh-CN"/>
        </w:rPr>
      </w:pPr>
      <w:r>
        <w:rPr>
          <w:rFonts w:hint="eastAsia" w:ascii="宋体" w:hAnsi="宋体" w:cs="宋体"/>
          <w:color w:val="000000"/>
          <w:lang w:val="en-US" w:eastAsia="zh-CN"/>
        </w:rPr>
        <w:t>所有报警被激活和正常工作</w:t>
      </w:r>
    </w:p>
    <w:p>
      <w:pPr>
        <w:numPr>
          <w:ilvl w:val="0"/>
          <w:numId w:val="16"/>
        </w:numPr>
        <w:spacing w:before="120"/>
        <w:rPr>
          <w:lang w:val="en-US"/>
        </w:rPr>
      </w:pPr>
      <w:r>
        <w:rPr>
          <w:lang w:val="en-US"/>
        </w:rPr>
        <w:t>All access doors are under control, without security system disconnection or obstruction.</w:t>
      </w:r>
    </w:p>
    <w:p>
      <w:pPr>
        <w:spacing w:before="120"/>
        <w:ind w:left="720"/>
        <w:rPr>
          <w:lang w:val="en-US" w:eastAsia="zh-CN"/>
        </w:rPr>
      </w:pPr>
      <w:r>
        <w:rPr>
          <w:rFonts w:hint="eastAsia" w:ascii="宋体" w:hAnsi="宋体" w:cs="宋体"/>
          <w:color w:val="000000"/>
          <w:lang w:val="en-US" w:eastAsia="zh-CN"/>
        </w:rPr>
        <w:t>所有访问门都正在控制，安全系统连接没有断开或梗阻</w:t>
      </w:r>
      <w:r>
        <w:rPr>
          <w:rFonts w:ascii="宋体" w:hAnsi="宋体" w:cs="宋体"/>
          <w:color w:val="000000"/>
          <w:lang w:val="en-US" w:eastAsia="zh-CN"/>
        </w:rPr>
        <w:t>。</w:t>
      </w:r>
    </w:p>
    <w:p>
      <w:pPr>
        <w:numPr>
          <w:ilvl w:val="0"/>
          <w:numId w:val="16"/>
        </w:numPr>
        <w:spacing w:before="120"/>
        <w:rPr>
          <w:lang w:val="en-US"/>
        </w:rPr>
      </w:pPr>
      <w:r>
        <w:rPr>
          <w:lang w:val="en-US"/>
        </w:rPr>
        <w:t>The response time to any alarm activation is compliant with agreed process between Chengtian Weiye (Ningbo) Chip Technology Co., Ltd and the security guards company.</w:t>
      </w:r>
    </w:p>
    <w:p>
      <w:pPr>
        <w:spacing w:before="120"/>
        <w:ind w:left="720"/>
        <w:rPr>
          <w:lang w:val="en-US" w:eastAsia="zh-CN"/>
        </w:rPr>
      </w:pPr>
      <w:r>
        <w:rPr>
          <w:rFonts w:hint="eastAsia" w:ascii="宋体" w:hAnsi="宋体" w:cs="宋体"/>
          <w:color w:val="000000"/>
          <w:lang w:val="en-US" w:eastAsia="zh-CN"/>
        </w:rPr>
        <w:t>对任何报警激活的响应时间是符合澄天伟业（宁波）芯片技术有限公司和保安公司之间商定的</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333" w:name="_Toc369680888"/>
      <w:bookmarkStart w:id="334" w:name="_Toc369681240"/>
      <w:r>
        <w:rPr>
          <w:rFonts w:hint="eastAsia"/>
          <w:lang w:val="en-US" w:eastAsia="zh-CN"/>
        </w:rPr>
        <w:t>6.1.3</w:t>
      </w:r>
      <w:r>
        <w:rPr>
          <w:rFonts w:hint="eastAsia"/>
          <w:lang w:val="en-US" w:eastAsia="zh-CN"/>
        </w:rPr>
        <w:tab/>
      </w:r>
      <w:r>
        <w:rPr>
          <w:lang w:val="en-US"/>
        </w:rPr>
        <w:t>Access control system</w:t>
      </w:r>
      <w:r>
        <w:rPr>
          <w:rFonts w:hint="eastAsia"/>
          <w:lang w:val="en-US" w:eastAsia="zh-CN"/>
        </w:rPr>
        <w:t>门禁控制系统</w:t>
      </w:r>
      <w:bookmarkEnd w:id="333"/>
      <w:bookmarkEnd w:id="334"/>
    </w:p>
    <w:p>
      <w:pPr>
        <w:spacing w:before="120"/>
        <w:rPr>
          <w:lang w:val="en-US" w:eastAsia="zh-CN"/>
        </w:rPr>
      </w:pPr>
      <w:r>
        <w:rPr>
          <w:lang w:val="en-US"/>
        </w:rPr>
        <w:t>The audit program carried out on access control system must cover:</w:t>
      </w:r>
    </w:p>
    <w:p>
      <w:pPr>
        <w:spacing w:before="120"/>
        <w:rPr>
          <w:rFonts w:cs="Arial"/>
          <w:color w:val="000000"/>
          <w:lang w:val="en-US" w:eastAsia="zh-CN"/>
        </w:rPr>
      </w:pPr>
      <w:r>
        <w:rPr>
          <w:rFonts w:hint="eastAsia" w:ascii="宋体" w:hAnsi="宋体" w:cs="宋体"/>
          <w:color w:val="000000"/>
          <w:lang w:val="en-US" w:eastAsia="zh-CN"/>
        </w:rPr>
        <w:t>门禁控制系统进行的审计程序必须包括</w:t>
      </w:r>
      <w:r>
        <w:rPr>
          <w:rFonts w:ascii="宋体" w:hAnsi="宋体" w:cs="宋体"/>
          <w:color w:val="000000"/>
          <w:lang w:val="en-US" w:eastAsia="zh-CN"/>
        </w:rPr>
        <w:t>：</w:t>
      </w:r>
    </w:p>
    <w:p>
      <w:pPr>
        <w:numPr>
          <w:ilvl w:val="0"/>
          <w:numId w:val="17"/>
        </w:numPr>
        <w:spacing w:before="120"/>
        <w:rPr>
          <w:lang w:val="en-US"/>
        </w:rPr>
      </w:pPr>
      <w:r>
        <w:rPr>
          <w:lang w:val="en-US"/>
        </w:rPr>
        <w:t xml:space="preserve">The correct and effective of operation of access controls devices </w:t>
      </w:r>
    </w:p>
    <w:p>
      <w:pPr>
        <w:spacing w:before="120"/>
        <w:ind w:left="720"/>
        <w:rPr>
          <w:lang w:val="en-US" w:eastAsia="zh-CN"/>
        </w:rPr>
      </w:pPr>
      <w:r>
        <w:rPr>
          <w:rFonts w:hint="eastAsia" w:ascii="宋体" w:hAnsi="宋体" w:cs="宋体"/>
          <w:color w:val="000000"/>
          <w:lang w:val="en-US" w:eastAsia="zh-CN"/>
        </w:rPr>
        <w:t>正确和有效地操作访问权限的控制设</w:t>
      </w:r>
      <w:r>
        <w:rPr>
          <w:rFonts w:ascii="宋体" w:hAnsi="宋体" w:cs="宋体"/>
          <w:color w:val="000000"/>
          <w:lang w:val="en-US" w:eastAsia="zh-CN"/>
        </w:rPr>
        <w:t>备</w:t>
      </w:r>
    </w:p>
    <w:p>
      <w:pPr>
        <w:numPr>
          <w:ilvl w:val="0"/>
          <w:numId w:val="17"/>
        </w:numPr>
        <w:spacing w:before="120"/>
        <w:rPr>
          <w:lang w:val="en-US"/>
        </w:rPr>
      </w:pPr>
      <w:r>
        <w:rPr>
          <w:lang w:val="en-US"/>
        </w:rPr>
        <w:t>The justification and record of all given access rights.</w:t>
      </w:r>
    </w:p>
    <w:p>
      <w:pPr>
        <w:spacing w:before="120"/>
        <w:ind w:left="720"/>
        <w:rPr>
          <w:lang w:val="en-US" w:eastAsia="zh-CN"/>
        </w:rPr>
      </w:pPr>
      <w:r>
        <w:rPr>
          <w:rFonts w:hint="eastAsia" w:ascii="宋体" w:hAnsi="宋体" w:cs="宋体"/>
          <w:color w:val="000000"/>
          <w:lang w:val="en-US" w:eastAsia="zh-CN"/>
        </w:rPr>
        <w:t>已给访问权限的记录和原因</w:t>
      </w:r>
      <w:r>
        <w:rPr>
          <w:rFonts w:ascii="宋体" w:hAnsi="宋体" w:cs="宋体"/>
          <w:color w:val="000000"/>
          <w:lang w:val="en-US" w:eastAsia="zh-CN"/>
        </w:rPr>
        <w:t>。</w:t>
      </w:r>
    </w:p>
    <w:p>
      <w:pPr>
        <w:numPr>
          <w:ilvl w:val="0"/>
          <w:numId w:val="17"/>
        </w:numPr>
        <w:spacing w:before="120"/>
        <w:rPr>
          <w:lang w:val="en-US"/>
        </w:rPr>
      </w:pPr>
      <w:r>
        <w:rPr>
          <w:lang w:val="en-US"/>
        </w:rPr>
        <w:t>The response time and escalation process in case of authorized access attempt.</w:t>
      </w:r>
    </w:p>
    <w:p>
      <w:pPr>
        <w:spacing w:before="120"/>
        <w:ind w:left="720"/>
        <w:rPr>
          <w:lang w:val="en-US" w:eastAsia="zh-CN"/>
        </w:rPr>
      </w:pPr>
      <w:r>
        <w:rPr>
          <w:rFonts w:hint="eastAsia" w:ascii="宋体" w:hAnsi="宋体" w:cs="宋体"/>
          <w:color w:val="000000"/>
          <w:lang w:val="en-US" w:eastAsia="zh-CN"/>
        </w:rPr>
        <w:t>尝试授权访问的响应时间和升级过程。</w:t>
      </w:r>
    </w:p>
    <w:p>
      <w:pPr>
        <w:pStyle w:val="3"/>
        <w:numPr>
          <w:ilvl w:val="1"/>
          <w:numId w:val="0"/>
        </w:numPr>
        <w:tabs>
          <w:tab w:val="left" w:pos="576"/>
        </w:tabs>
        <w:spacing w:before="120"/>
        <w:ind w:left="576" w:hanging="576"/>
        <w:jc w:val="left"/>
      </w:pPr>
      <w:bookmarkStart w:id="335" w:name="_Toc148776298"/>
      <w:bookmarkStart w:id="336" w:name="_Toc215978882"/>
      <w:bookmarkStart w:id="337" w:name="_Toc369681241"/>
      <w:bookmarkStart w:id="338" w:name="_Toc369680889"/>
      <w:r>
        <w:rPr>
          <w:rFonts w:hint="eastAsia"/>
          <w:lang w:eastAsia="zh-CN"/>
        </w:rPr>
        <w:t>6.2</w:t>
      </w:r>
      <w:r>
        <w:rPr>
          <w:rFonts w:hint="eastAsia"/>
          <w:lang w:eastAsia="zh-CN"/>
        </w:rPr>
        <w:tab/>
      </w:r>
      <w:r>
        <w:t xml:space="preserve">Reporting to </w:t>
      </w:r>
      <w:bookmarkEnd w:id="325"/>
      <w:bookmarkEnd w:id="335"/>
      <w:r>
        <w:t>Corporate Security</w:t>
      </w:r>
      <w:bookmarkEnd w:id="336"/>
      <w:r>
        <w:rPr>
          <w:rFonts w:hint="eastAsia"/>
          <w:lang w:eastAsia="zh-CN"/>
        </w:rPr>
        <w:t xml:space="preserve">     向公司安全部报告</w:t>
      </w:r>
      <w:bookmarkEnd w:id="337"/>
      <w:bookmarkEnd w:id="338"/>
    </w:p>
    <w:p>
      <w:pPr>
        <w:spacing w:before="120"/>
        <w:rPr>
          <w:lang w:val="en-US" w:eastAsia="zh-CN"/>
        </w:rPr>
      </w:pPr>
      <w:r>
        <w:rPr>
          <w:lang w:val="en-US"/>
        </w:rPr>
        <w:t>The results from above security audits must be monthly collected and reported to the Corporate Security thought SCART (Security control and reporting tool)</w:t>
      </w:r>
    </w:p>
    <w:p>
      <w:pPr>
        <w:spacing w:before="120"/>
        <w:rPr>
          <w:rFonts w:cs="Arial"/>
          <w:color w:val="000000"/>
          <w:lang w:val="en-US" w:eastAsia="zh-CN"/>
        </w:rPr>
      </w:pPr>
      <w:r>
        <w:rPr>
          <w:rFonts w:hint="eastAsia" w:ascii="宋体" w:hAnsi="宋体" w:cs="宋体"/>
          <w:color w:val="000000"/>
          <w:lang w:val="en-US" w:eastAsia="zh-CN"/>
        </w:rPr>
        <w:t>安全审核结果必须每月收集和通过</w:t>
      </w:r>
      <w:r>
        <w:rPr>
          <w:rFonts w:eastAsia="Times New Roman" w:cs="Arial"/>
          <w:color w:val="000000"/>
          <w:lang w:val="en-US" w:eastAsia="zh-CN"/>
        </w:rPr>
        <w:t>SCART</w:t>
      </w:r>
      <w:r>
        <w:rPr>
          <w:rFonts w:hint="eastAsia" w:ascii="宋体" w:hAnsi="宋体" w:cs="宋体"/>
          <w:color w:val="000000"/>
          <w:lang w:val="en-US" w:eastAsia="zh-CN"/>
        </w:rPr>
        <w:t>（安全控制和报告工具）向公司安全部报告</w:t>
      </w:r>
    </w:p>
    <w:p>
      <w:pPr>
        <w:spacing w:before="120"/>
        <w:rPr>
          <w:lang w:val="en-US" w:eastAsia="zh-CN"/>
        </w:rPr>
      </w:pPr>
      <w:r>
        <w:rPr>
          <w:lang w:val="en-US"/>
        </w:rPr>
        <w:t>In addition to these physical tests all production sites must also report using SCART:</w:t>
      </w:r>
    </w:p>
    <w:p>
      <w:pPr>
        <w:spacing w:before="120"/>
        <w:rPr>
          <w:rFonts w:cs="Arial"/>
          <w:color w:val="000000"/>
          <w:lang w:val="en-US" w:eastAsia="zh-CN"/>
        </w:rPr>
      </w:pPr>
      <w:r>
        <w:rPr>
          <w:rFonts w:hint="eastAsia" w:ascii="宋体" w:hAnsi="宋体" w:cs="宋体"/>
          <w:color w:val="000000"/>
          <w:lang w:val="en-US" w:eastAsia="zh-CN"/>
        </w:rPr>
        <w:t>这些物理测试所有生产站点还必须都使用</w:t>
      </w:r>
      <w:r>
        <w:rPr>
          <w:rFonts w:eastAsia="Times New Roman" w:cs="Arial"/>
          <w:color w:val="000000"/>
          <w:lang w:val="en-US" w:eastAsia="zh-CN"/>
        </w:rPr>
        <w:t xml:space="preserve"> SCART</w:t>
      </w:r>
      <w:r>
        <w:rPr>
          <w:rFonts w:hint="eastAsia" w:ascii="宋体" w:hAnsi="宋体" w:cs="宋体"/>
          <w:color w:val="000000"/>
          <w:lang w:val="en-US" w:eastAsia="zh-CN"/>
        </w:rPr>
        <w:t>报告</w:t>
      </w:r>
      <w:r>
        <w:rPr>
          <w:rFonts w:ascii="宋体" w:hAnsi="宋体" w:cs="宋体"/>
          <w:color w:val="000000"/>
          <w:lang w:val="en-US" w:eastAsia="zh-CN"/>
        </w:rPr>
        <w:t>：</w:t>
      </w:r>
    </w:p>
    <w:p>
      <w:pPr>
        <w:pStyle w:val="110"/>
        <w:numPr>
          <w:ilvl w:val="0"/>
          <w:numId w:val="18"/>
        </w:numPr>
        <w:tabs>
          <w:tab w:val="clear" w:pos="360"/>
        </w:tabs>
        <w:spacing w:before="120"/>
        <w:rPr>
          <w:lang w:val="en-US"/>
        </w:rPr>
      </w:pPr>
      <w:r>
        <w:rPr>
          <w:lang w:val="en-US"/>
        </w:rPr>
        <w:t>Logical tests on anti-virus management, server and network access, logs, etc.</w:t>
      </w:r>
    </w:p>
    <w:p>
      <w:pPr>
        <w:pStyle w:val="110"/>
        <w:numPr>
          <w:ilvl w:val="0"/>
          <w:numId w:val="0"/>
        </w:numPr>
        <w:tabs>
          <w:tab w:val="clear" w:pos="360"/>
        </w:tabs>
        <w:spacing w:before="120"/>
        <w:ind w:left="720"/>
        <w:rPr>
          <w:lang w:val="en-US" w:eastAsia="zh-CN"/>
        </w:rPr>
      </w:pPr>
      <w:r>
        <w:rPr>
          <w:rFonts w:hint="eastAsia" w:ascii="宋体" w:hAnsi="宋体" w:cs="宋体"/>
          <w:color w:val="000000"/>
          <w:lang w:val="en-US" w:eastAsia="zh-CN"/>
        </w:rPr>
        <w:t>逻辑测试防病毒管理、服务器和网络的访问权限、日志等</w:t>
      </w:r>
      <w:r>
        <w:rPr>
          <w:rFonts w:ascii="宋体" w:hAnsi="宋体" w:cs="宋体"/>
          <w:color w:val="000000"/>
          <w:lang w:val="en-US" w:eastAsia="zh-CN"/>
        </w:rPr>
        <w:t>。</w:t>
      </w:r>
    </w:p>
    <w:p>
      <w:pPr>
        <w:numPr>
          <w:ilvl w:val="0"/>
          <w:numId w:val="18"/>
        </w:numPr>
        <w:spacing w:before="120"/>
        <w:rPr>
          <w:lang w:val="en-US"/>
        </w:rPr>
      </w:pPr>
      <w:r>
        <w:rPr>
          <w:lang w:val="en-US"/>
        </w:rPr>
        <w:t>Production tests on audits trail data.</w:t>
      </w:r>
    </w:p>
    <w:p>
      <w:pPr>
        <w:spacing w:before="120"/>
        <w:ind w:left="720"/>
        <w:rPr>
          <w:lang w:val="en-US" w:eastAsia="zh-CN"/>
        </w:rPr>
      </w:pPr>
      <w:r>
        <w:rPr>
          <w:rFonts w:hint="eastAsia" w:ascii="宋体" w:hAnsi="宋体" w:cs="宋体"/>
          <w:color w:val="000000"/>
          <w:lang w:val="en-US" w:eastAsia="zh-CN"/>
        </w:rPr>
        <w:t>生产测试审计跟踪数据</w:t>
      </w:r>
      <w:r>
        <w:rPr>
          <w:rFonts w:ascii="宋体" w:hAnsi="宋体" w:cs="宋体"/>
          <w:color w:val="000000"/>
          <w:lang w:val="en-US" w:eastAsia="zh-CN"/>
        </w:rPr>
        <w:t>。</w:t>
      </w:r>
    </w:p>
    <w:p>
      <w:pPr>
        <w:pStyle w:val="3"/>
        <w:numPr>
          <w:ilvl w:val="1"/>
          <w:numId w:val="0"/>
        </w:numPr>
        <w:tabs>
          <w:tab w:val="left" w:pos="576"/>
        </w:tabs>
        <w:spacing w:before="120"/>
        <w:ind w:left="576" w:hanging="576"/>
        <w:jc w:val="left"/>
      </w:pPr>
      <w:bookmarkStart w:id="339" w:name="_Toc148776299"/>
      <w:bookmarkStart w:id="340" w:name="_Toc215978883"/>
      <w:bookmarkStart w:id="341" w:name="_Toc81128661"/>
      <w:bookmarkStart w:id="342" w:name="_Toc369681242"/>
      <w:bookmarkStart w:id="343" w:name="_Toc369680890"/>
      <w:r>
        <w:rPr>
          <w:rFonts w:hint="eastAsia"/>
          <w:lang w:eastAsia="zh-CN"/>
        </w:rPr>
        <w:t>6.3</w:t>
      </w:r>
      <w:r>
        <w:rPr>
          <w:rFonts w:hint="eastAsia"/>
          <w:lang w:eastAsia="zh-CN"/>
        </w:rPr>
        <w:tab/>
      </w:r>
      <w:r>
        <w:t>Specific Banking Requirements</w:t>
      </w:r>
      <w:bookmarkEnd w:id="339"/>
      <w:bookmarkEnd w:id="340"/>
      <w:bookmarkEnd w:id="341"/>
      <w:r>
        <w:rPr>
          <w:rFonts w:hint="eastAsia"/>
          <w:lang w:eastAsia="zh-CN"/>
        </w:rPr>
        <w:t xml:space="preserve">      具体银行业务要求</w:t>
      </w:r>
      <w:bookmarkEnd w:id="342"/>
      <w:bookmarkEnd w:id="343"/>
    </w:p>
    <w:p>
      <w:pPr>
        <w:spacing w:before="120"/>
        <w:rPr>
          <w:lang w:val="en-US" w:eastAsia="zh-CN"/>
        </w:rPr>
      </w:pPr>
      <w:r>
        <w:rPr>
          <w:lang w:val="en-US"/>
        </w:rPr>
        <w:t>Each site manufacturing or personalizing banking cards also has to comply with Banking regulatory bodies specific requirements.</w:t>
      </w:r>
    </w:p>
    <w:p>
      <w:pPr>
        <w:spacing w:before="120"/>
        <w:rPr>
          <w:rFonts w:cs="Arial"/>
          <w:color w:val="000000"/>
          <w:lang w:val="en-US" w:eastAsia="zh-CN"/>
        </w:rPr>
      </w:pPr>
      <w:r>
        <w:rPr>
          <w:rFonts w:hint="eastAsia" w:ascii="宋体" w:hAnsi="宋体" w:cs="宋体"/>
          <w:color w:val="000000"/>
          <w:lang w:val="en-US" w:eastAsia="zh-CN"/>
        </w:rPr>
        <w:t>每个制造或个性化银行卡的站点也须遵守银行业监管机构的具体要求</w:t>
      </w:r>
      <w:r>
        <w:rPr>
          <w:rFonts w:ascii="宋体" w:hAnsi="宋体" w:cs="宋体"/>
          <w:color w:val="000000"/>
          <w:lang w:val="en-US" w:eastAsia="zh-CN"/>
        </w:rPr>
        <w:t>。</w:t>
      </w:r>
    </w:p>
    <w:p>
      <w:pPr>
        <w:spacing w:before="120"/>
        <w:rPr>
          <w:lang w:val="en-US" w:eastAsia="zh-CN"/>
        </w:rPr>
      </w:pPr>
      <w:r>
        <w:rPr>
          <w:lang w:val="en-US"/>
        </w:rPr>
        <w:t>A semi-annual inspection must be conducted on all security devices and hardware including:</w:t>
      </w:r>
    </w:p>
    <w:p>
      <w:pPr>
        <w:spacing w:before="120"/>
        <w:rPr>
          <w:lang w:val="en-US" w:eastAsia="zh-CN"/>
        </w:rPr>
      </w:pPr>
      <w:r>
        <w:rPr>
          <w:rFonts w:hint="eastAsia" w:ascii="宋体" w:hAnsi="宋体" w:cs="宋体"/>
          <w:color w:val="000000"/>
          <w:lang w:val="en-US" w:eastAsia="zh-CN"/>
        </w:rPr>
        <w:t>每半年必须对所有的安全设备和硬件进行检验包括</w:t>
      </w:r>
      <w:r>
        <w:rPr>
          <w:rFonts w:ascii="宋体" w:hAnsi="宋体" w:cs="宋体"/>
          <w:color w:val="000000"/>
          <w:lang w:val="en-US" w:eastAsia="zh-CN"/>
        </w:rPr>
        <w:t>：</w:t>
      </w:r>
    </w:p>
    <w:p>
      <w:pPr>
        <w:numPr>
          <w:ilvl w:val="0"/>
          <w:numId w:val="19"/>
        </w:numPr>
        <w:spacing w:before="120"/>
        <w:rPr>
          <w:rFonts w:cs="Arial"/>
          <w:lang w:val="en-US"/>
        </w:rPr>
      </w:pPr>
      <w:r>
        <w:rPr>
          <w:rFonts w:cs="Arial"/>
          <w:lang w:val="en-US"/>
        </w:rPr>
        <w:t xml:space="preserve">Access control system </w:t>
      </w:r>
    </w:p>
    <w:p>
      <w:pPr>
        <w:spacing w:before="120"/>
        <w:ind w:left="720"/>
        <w:rPr>
          <w:rFonts w:cs="Arial"/>
          <w:lang w:val="en-US"/>
        </w:rPr>
      </w:pPr>
      <w:r>
        <w:rPr>
          <w:rFonts w:hint="eastAsia" w:ascii="宋体" w:hAnsi="宋体" w:cs="宋体"/>
          <w:color w:val="000000"/>
          <w:lang w:val="en-US" w:eastAsia="zh-CN"/>
        </w:rPr>
        <w:t>门禁控制系统</w:t>
      </w:r>
    </w:p>
    <w:p>
      <w:pPr>
        <w:pStyle w:val="67"/>
        <w:numPr>
          <w:ilvl w:val="0"/>
          <w:numId w:val="19"/>
        </w:numPr>
        <w:spacing w:before="120" w:after="0"/>
        <w:rPr>
          <w:rFonts w:ascii="Arial" w:hAnsi="Arial" w:cs="Arial"/>
          <w:kern w:val="0"/>
          <w:lang w:eastAsia="en-US"/>
        </w:rPr>
      </w:pPr>
      <w:r>
        <w:rPr>
          <w:rFonts w:ascii="Arial" w:hAnsi="Arial" w:cs="Arial"/>
          <w:kern w:val="0"/>
          <w:lang w:eastAsia="en-US"/>
        </w:rPr>
        <w:t>Alarm system</w:t>
      </w:r>
    </w:p>
    <w:p>
      <w:pPr>
        <w:pStyle w:val="67"/>
        <w:tabs>
          <w:tab w:val="clear" w:pos="360"/>
        </w:tabs>
        <w:spacing w:before="120" w:after="0"/>
        <w:ind w:left="720" w:firstLine="0"/>
        <w:rPr>
          <w:rFonts w:ascii="Arial" w:hAnsi="Arial" w:cs="Arial"/>
          <w:kern w:val="0"/>
          <w:lang w:eastAsia="en-US"/>
        </w:rPr>
      </w:pPr>
      <w:r>
        <w:rPr>
          <w:rFonts w:hint="eastAsia" w:ascii="宋体" w:hAnsi="宋体" w:cs="宋体"/>
          <w:color w:val="000000"/>
          <w:lang w:eastAsia="zh-CN"/>
        </w:rPr>
        <w:t>报警系</w:t>
      </w:r>
      <w:r>
        <w:rPr>
          <w:rFonts w:ascii="宋体" w:hAnsi="宋体" w:cs="宋体"/>
          <w:color w:val="000000"/>
          <w:lang w:eastAsia="zh-CN"/>
        </w:rPr>
        <w:t>统</w:t>
      </w:r>
    </w:p>
    <w:p>
      <w:pPr>
        <w:numPr>
          <w:ilvl w:val="0"/>
          <w:numId w:val="19"/>
        </w:numPr>
        <w:spacing w:before="120"/>
        <w:rPr>
          <w:rFonts w:cs="Arial"/>
          <w:szCs w:val="24"/>
          <w:lang w:val="en-US"/>
        </w:rPr>
      </w:pPr>
      <w:r>
        <w:rPr>
          <w:rFonts w:cs="Arial"/>
          <w:szCs w:val="24"/>
          <w:lang w:val="en-US"/>
        </w:rPr>
        <w:t>Silent duress buttons</w:t>
      </w:r>
    </w:p>
    <w:p>
      <w:pPr>
        <w:spacing w:before="120"/>
        <w:ind w:left="720"/>
        <w:rPr>
          <w:rFonts w:cs="Arial"/>
          <w:szCs w:val="24"/>
          <w:lang w:val="en-US"/>
        </w:rPr>
      </w:pPr>
      <w:r>
        <w:rPr>
          <w:rFonts w:hint="eastAsia" w:ascii="宋体" w:hAnsi="宋体" w:cs="宋体"/>
          <w:color w:val="000000"/>
          <w:lang w:val="en-US" w:eastAsia="zh-CN"/>
        </w:rPr>
        <w:t>无声胁迫按</w:t>
      </w:r>
      <w:r>
        <w:rPr>
          <w:rFonts w:ascii="宋体" w:hAnsi="宋体" w:cs="宋体"/>
          <w:color w:val="000000"/>
          <w:lang w:val="en-US" w:eastAsia="zh-CN"/>
        </w:rPr>
        <w:t>钮</w:t>
      </w:r>
    </w:p>
    <w:p>
      <w:pPr>
        <w:numPr>
          <w:ilvl w:val="0"/>
          <w:numId w:val="19"/>
        </w:numPr>
        <w:spacing w:before="120"/>
        <w:rPr>
          <w:rFonts w:cs="Arial"/>
          <w:lang w:val="en-US"/>
        </w:rPr>
      </w:pPr>
      <w:r>
        <w:rPr>
          <w:rFonts w:cs="Arial"/>
          <w:szCs w:val="24"/>
          <w:lang w:val="en-US"/>
        </w:rPr>
        <w:t>Vault locking mechanisms</w:t>
      </w:r>
    </w:p>
    <w:p>
      <w:pPr>
        <w:spacing w:before="120"/>
        <w:ind w:left="720"/>
        <w:rPr>
          <w:rFonts w:cs="Arial"/>
          <w:lang w:val="en-US" w:eastAsia="zh-CN"/>
        </w:rPr>
      </w:pPr>
      <w:r>
        <w:rPr>
          <w:rFonts w:hint="eastAsia" w:ascii="宋体" w:hAnsi="宋体" w:cs="宋体"/>
          <w:color w:val="000000"/>
          <w:lang w:val="en-US" w:eastAsia="zh-CN"/>
        </w:rPr>
        <w:t>高安全存储区的锁定机</w:t>
      </w:r>
      <w:r>
        <w:rPr>
          <w:rFonts w:ascii="宋体" w:hAnsi="宋体" w:cs="宋体"/>
          <w:color w:val="000000"/>
          <w:lang w:val="en-US" w:eastAsia="zh-CN"/>
        </w:rPr>
        <w:t>制</w:t>
      </w:r>
    </w:p>
    <w:p>
      <w:pPr>
        <w:numPr>
          <w:ilvl w:val="0"/>
          <w:numId w:val="19"/>
        </w:numPr>
        <w:spacing w:before="120"/>
        <w:rPr>
          <w:rFonts w:cs="Arial"/>
          <w:lang w:val="en-US"/>
        </w:rPr>
      </w:pPr>
      <w:r>
        <w:rPr>
          <w:rFonts w:cs="Arial"/>
          <w:szCs w:val="24"/>
          <w:lang w:val="en-US"/>
        </w:rPr>
        <w:t>CCTV cameras, monitors, and video or digital recorders</w:t>
      </w:r>
    </w:p>
    <w:p>
      <w:pPr>
        <w:spacing w:before="120"/>
        <w:ind w:left="720"/>
        <w:rPr>
          <w:rFonts w:cs="Arial"/>
          <w:lang w:val="en-US" w:eastAsia="zh-CN"/>
        </w:rPr>
      </w:pPr>
      <w:r>
        <w:rPr>
          <w:rFonts w:hint="eastAsia" w:ascii="宋体" w:hAnsi="宋体" w:cs="宋体"/>
          <w:color w:val="000000"/>
          <w:lang w:val="en-US" w:eastAsia="zh-CN"/>
        </w:rPr>
        <w:t>闭路电视摄像机、监视器和视频或数字录音</w:t>
      </w:r>
      <w:r>
        <w:rPr>
          <w:rFonts w:ascii="宋体" w:hAnsi="宋体" w:cs="宋体"/>
          <w:color w:val="000000"/>
          <w:lang w:val="en-US" w:eastAsia="zh-CN"/>
        </w:rPr>
        <w:t>机</w:t>
      </w:r>
    </w:p>
    <w:p>
      <w:pPr>
        <w:numPr>
          <w:ilvl w:val="0"/>
          <w:numId w:val="19"/>
        </w:numPr>
        <w:spacing w:before="120"/>
        <w:rPr>
          <w:rFonts w:cs="Arial"/>
          <w:lang w:val="en-US"/>
        </w:rPr>
      </w:pPr>
      <w:r>
        <w:rPr>
          <w:rFonts w:cs="Arial"/>
          <w:szCs w:val="24"/>
          <w:lang w:val="en-US"/>
        </w:rPr>
        <w:t>Uninterrupted Power Supplies.</w:t>
      </w:r>
    </w:p>
    <w:p>
      <w:pPr>
        <w:spacing w:before="120"/>
        <w:ind w:left="720"/>
        <w:rPr>
          <w:rFonts w:cs="Arial"/>
          <w:lang w:val="en-US"/>
        </w:rPr>
      </w:pPr>
      <w:r>
        <w:rPr>
          <w:rFonts w:hint="eastAsia" w:ascii="宋体" w:hAnsi="宋体" w:cs="宋体"/>
          <w:color w:val="000000"/>
          <w:lang w:val="en-US" w:eastAsia="zh-CN"/>
        </w:rPr>
        <w:t>不间断的电源</w:t>
      </w:r>
      <w:r>
        <w:rPr>
          <w:rFonts w:ascii="宋体" w:hAnsi="宋体" w:cs="宋体"/>
          <w:color w:val="000000"/>
          <w:lang w:val="en-US" w:eastAsia="zh-CN"/>
        </w:rPr>
        <w:t>。</w:t>
      </w:r>
    </w:p>
    <w:p>
      <w:pPr>
        <w:spacing w:before="120"/>
        <w:rPr>
          <w:rFonts w:cs="Arial"/>
          <w:lang w:val="en-US" w:eastAsia="zh-CN"/>
        </w:rPr>
      </w:pPr>
      <w:r>
        <w:rPr>
          <w:rFonts w:cs="Arial"/>
          <w:lang w:val="en-US"/>
        </w:rPr>
        <w:t>Such inspections should be carried out by an external organization licensed to perform such functions. A copy of the inspection report must be maintained for at least 18 months and presented to auditors on request.</w:t>
      </w:r>
    </w:p>
    <w:p>
      <w:pPr>
        <w:spacing w:before="120"/>
        <w:rPr>
          <w:rFonts w:cs="Arial"/>
          <w:color w:val="000000"/>
          <w:lang w:val="en-US" w:eastAsia="zh-CN"/>
        </w:rPr>
      </w:pPr>
      <w:r>
        <w:rPr>
          <w:rFonts w:hint="eastAsia" w:ascii="宋体" w:hAnsi="宋体" w:cs="宋体"/>
          <w:color w:val="000000"/>
          <w:lang w:val="en-US" w:eastAsia="zh-CN"/>
        </w:rPr>
        <w:t>这种检查应由领有牌照来执行这种功能的外部组织进行。必须保持一份检验报告至少</w:t>
      </w:r>
      <w:r>
        <w:rPr>
          <w:rFonts w:eastAsia="Times New Roman" w:cs="Arial"/>
          <w:color w:val="000000"/>
          <w:lang w:val="en-US" w:eastAsia="zh-CN"/>
        </w:rPr>
        <w:t>18</w:t>
      </w:r>
      <w:r>
        <w:rPr>
          <w:rFonts w:hint="eastAsia" w:ascii="宋体" w:hAnsi="宋体" w:cs="宋体"/>
          <w:color w:val="000000"/>
          <w:lang w:val="en-US" w:eastAsia="zh-CN"/>
        </w:rPr>
        <w:t>个月并提交给审核官</w:t>
      </w:r>
      <w:r>
        <w:rPr>
          <w:rFonts w:ascii="宋体" w:hAnsi="宋体" w:cs="宋体"/>
          <w:color w:val="000000"/>
          <w:lang w:val="en-US" w:eastAsia="zh-CN"/>
        </w:rPr>
        <w:t>。</w:t>
      </w:r>
    </w:p>
    <w:p>
      <w:pPr>
        <w:spacing w:before="120"/>
        <w:rPr>
          <w:lang w:val="en-US" w:eastAsia="zh-CN"/>
        </w:rPr>
      </w:pPr>
      <w:r>
        <w:rPr>
          <w:lang w:val="en-US"/>
        </w:rPr>
        <w:t>Records of service must be maintained which show what parts of the system have been serviced and any parts that have been modified or replaced.</w:t>
      </w:r>
    </w:p>
    <w:p>
      <w:pPr>
        <w:spacing w:before="120"/>
        <w:rPr>
          <w:rFonts w:eastAsia="Times New Roman" w:cs="Arial"/>
          <w:color w:val="000000"/>
          <w:lang w:val="en-US" w:eastAsia="zh-CN"/>
        </w:rPr>
      </w:pPr>
      <w:r>
        <w:rPr>
          <w:rFonts w:hint="eastAsia" w:ascii="宋体" w:hAnsi="宋体" w:cs="宋体"/>
          <w:color w:val="000000"/>
          <w:lang w:val="en-US" w:eastAsia="zh-CN"/>
        </w:rPr>
        <w:t>必须保存维护记录以便显示在系统的哪些部分有服务和被修改或更换任何部件</w:t>
      </w:r>
      <w:r>
        <w:rPr>
          <w:rFonts w:ascii="宋体" w:hAnsi="宋体" w:cs="宋体"/>
          <w:color w:val="000000"/>
          <w:lang w:val="en-US" w:eastAsia="zh-CN"/>
        </w:rPr>
        <w:t>。</w:t>
      </w:r>
      <w:r>
        <w:rPr>
          <w:lang w:eastAsia="zh-CN"/>
        </w:rPr>
        <w:br w:type="page"/>
      </w:r>
      <w:bookmarkStart w:id="344" w:name="_Toc215978884"/>
      <w:bookmarkStart w:id="345" w:name="_Toc369680891"/>
      <w:bookmarkStart w:id="346" w:name="_Toc369681243"/>
      <w:r>
        <w:rPr>
          <w:rFonts w:hint="eastAsia"/>
          <w:lang w:eastAsia="zh-CN"/>
        </w:rPr>
        <w:t>7</w:t>
      </w:r>
      <w:r>
        <w:rPr>
          <w:rFonts w:hint="eastAsia"/>
          <w:lang w:eastAsia="zh-CN"/>
        </w:rPr>
        <w:tab/>
      </w:r>
      <w:r>
        <w:t>LOGBOOK USE</w:t>
      </w:r>
      <w:bookmarkEnd w:id="344"/>
      <w:r>
        <w:rPr>
          <w:rFonts w:hint="eastAsia"/>
          <w:lang w:eastAsia="zh-CN"/>
        </w:rPr>
        <w:t>日志使用</w:t>
      </w:r>
      <w:bookmarkEnd w:id="345"/>
      <w:bookmarkEnd w:id="346"/>
    </w:p>
    <w:p>
      <w:pPr>
        <w:spacing w:before="120"/>
        <w:rPr>
          <w:lang w:val="en-US" w:eastAsia="zh-CN"/>
        </w:rPr>
      </w:pPr>
      <w:r>
        <w:rPr>
          <w:lang w:val="en-US"/>
        </w:rPr>
        <w:t>Logbooks are used whenever there is a need for keeping records of specific events.</w:t>
      </w:r>
    </w:p>
    <w:p>
      <w:pPr>
        <w:spacing w:before="120"/>
        <w:rPr>
          <w:rFonts w:cs="Arial"/>
          <w:color w:val="000000"/>
          <w:lang w:val="en-US" w:eastAsia="zh-CN"/>
        </w:rPr>
      </w:pPr>
      <w:r>
        <w:rPr>
          <w:rFonts w:hint="eastAsia" w:ascii="宋体" w:hAnsi="宋体" w:cs="宋体"/>
          <w:color w:val="000000"/>
          <w:lang w:val="en-US" w:eastAsia="zh-CN"/>
        </w:rPr>
        <w:t>日志是用于保留特定事件的记录</w:t>
      </w:r>
      <w:r>
        <w:rPr>
          <w:rFonts w:ascii="宋体" w:hAnsi="宋体" w:cs="宋体"/>
          <w:color w:val="000000"/>
          <w:lang w:val="en-US" w:eastAsia="zh-CN"/>
        </w:rPr>
        <w:t>。</w:t>
      </w:r>
    </w:p>
    <w:p>
      <w:pPr>
        <w:spacing w:before="120"/>
        <w:rPr>
          <w:lang w:val="en-US" w:eastAsia="zh-CN"/>
        </w:rPr>
      </w:pPr>
      <w:r>
        <w:rPr>
          <w:lang w:val="en-US"/>
        </w:rPr>
        <w:t>Logbooks in card production are mainly used for:</w:t>
      </w:r>
    </w:p>
    <w:p>
      <w:pPr>
        <w:spacing w:before="120"/>
        <w:rPr>
          <w:rFonts w:cs="Arial"/>
          <w:color w:val="000000"/>
          <w:lang w:val="en-US" w:eastAsia="zh-CN"/>
        </w:rPr>
      </w:pPr>
      <w:r>
        <w:rPr>
          <w:rFonts w:hint="eastAsia" w:ascii="宋体" w:hAnsi="宋体" w:cs="宋体"/>
          <w:color w:val="000000"/>
          <w:lang w:val="en-US" w:eastAsia="zh-CN"/>
        </w:rPr>
        <w:t>卡生产中日志主要用于</w:t>
      </w:r>
      <w:r>
        <w:rPr>
          <w:rFonts w:ascii="宋体" w:hAnsi="宋体" w:cs="宋体"/>
          <w:color w:val="000000"/>
          <w:lang w:val="en-US" w:eastAsia="zh-CN"/>
        </w:rPr>
        <w:t>：</w:t>
      </w:r>
    </w:p>
    <w:p>
      <w:pPr>
        <w:numPr>
          <w:ilvl w:val="0"/>
          <w:numId w:val="20"/>
        </w:numPr>
        <w:spacing w:before="120"/>
        <w:rPr>
          <w:lang w:val="en-US"/>
        </w:rPr>
      </w:pPr>
      <w:r>
        <w:rPr>
          <w:lang w:val="en-US"/>
        </w:rPr>
        <w:t>Visitor control</w:t>
      </w:r>
    </w:p>
    <w:p>
      <w:pPr>
        <w:spacing w:before="120"/>
        <w:ind w:left="720"/>
        <w:rPr>
          <w:lang w:val="en-US"/>
        </w:rPr>
      </w:pPr>
      <w:r>
        <w:rPr>
          <w:rFonts w:hint="eastAsia" w:ascii="宋体" w:hAnsi="宋体" w:cs="宋体"/>
          <w:color w:val="000000"/>
          <w:lang w:val="en-US" w:eastAsia="zh-CN"/>
        </w:rPr>
        <w:t>访客管</w:t>
      </w:r>
      <w:r>
        <w:rPr>
          <w:rFonts w:ascii="宋体" w:hAnsi="宋体" w:cs="宋体"/>
          <w:color w:val="000000"/>
          <w:lang w:val="en-US" w:eastAsia="zh-CN"/>
        </w:rPr>
        <w:t>制</w:t>
      </w:r>
    </w:p>
    <w:p>
      <w:pPr>
        <w:numPr>
          <w:ilvl w:val="0"/>
          <w:numId w:val="20"/>
        </w:numPr>
        <w:spacing w:before="120"/>
        <w:rPr>
          <w:lang w:val="en-US"/>
        </w:rPr>
      </w:pPr>
      <w:r>
        <w:rPr>
          <w:lang w:val="en-US"/>
        </w:rPr>
        <w:t>Vault access</w:t>
      </w:r>
    </w:p>
    <w:p>
      <w:pPr>
        <w:spacing w:before="120"/>
        <w:ind w:left="720"/>
        <w:rPr>
          <w:lang w:val="en-US"/>
        </w:rPr>
      </w:pPr>
      <w:r>
        <w:rPr>
          <w:rFonts w:hint="eastAsia" w:ascii="宋体" w:hAnsi="宋体" w:cs="宋体"/>
          <w:color w:val="000000"/>
          <w:lang w:val="en-US" w:eastAsia="zh-CN"/>
        </w:rPr>
        <w:t>高安全存储区访</w:t>
      </w:r>
      <w:r>
        <w:rPr>
          <w:rFonts w:ascii="宋体" w:hAnsi="宋体" w:cs="宋体"/>
          <w:color w:val="000000"/>
          <w:lang w:val="en-US" w:eastAsia="zh-CN"/>
        </w:rPr>
        <w:t>问</w:t>
      </w:r>
    </w:p>
    <w:p>
      <w:pPr>
        <w:numPr>
          <w:ilvl w:val="0"/>
          <w:numId w:val="20"/>
        </w:numPr>
        <w:spacing w:before="120"/>
        <w:rPr>
          <w:lang w:val="en-US"/>
        </w:rPr>
      </w:pPr>
      <w:r>
        <w:rPr>
          <w:lang w:val="en-US"/>
        </w:rPr>
        <w:t>Safe content and in-out movement logs</w:t>
      </w:r>
    </w:p>
    <w:p>
      <w:pPr>
        <w:spacing w:before="120"/>
        <w:ind w:left="720"/>
        <w:rPr>
          <w:lang w:val="en-US" w:eastAsia="zh-CN"/>
        </w:rPr>
      </w:pPr>
      <w:r>
        <w:rPr>
          <w:rFonts w:hint="eastAsia" w:ascii="宋体" w:hAnsi="宋体" w:cs="宋体"/>
          <w:color w:val="000000"/>
          <w:lang w:val="en-US" w:eastAsia="zh-CN"/>
        </w:rPr>
        <w:t>安全内容和进出日</w:t>
      </w:r>
      <w:r>
        <w:rPr>
          <w:rFonts w:ascii="宋体" w:hAnsi="宋体" w:cs="宋体"/>
          <w:color w:val="000000"/>
          <w:lang w:val="en-US" w:eastAsia="zh-CN"/>
        </w:rPr>
        <w:t>志</w:t>
      </w:r>
    </w:p>
    <w:p>
      <w:pPr>
        <w:numPr>
          <w:ilvl w:val="0"/>
          <w:numId w:val="20"/>
        </w:numPr>
        <w:spacing w:before="120"/>
        <w:rPr>
          <w:lang w:val="en-US"/>
        </w:rPr>
      </w:pPr>
      <w:r>
        <w:rPr>
          <w:lang w:val="en-US"/>
        </w:rPr>
        <w:t>Key management server access</w:t>
      </w:r>
    </w:p>
    <w:p>
      <w:pPr>
        <w:spacing w:before="120"/>
        <w:ind w:left="720"/>
        <w:rPr>
          <w:lang w:val="en-US" w:eastAsia="zh-CN"/>
        </w:rPr>
      </w:pPr>
      <w:r>
        <w:rPr>
          <w:rFonts w:hint="eastAsia" w:ascii="宋体" w:hAnsi="宋体" w:cs="宋体"/>
          <w:color w:val="000000"/>
          <w:lang w:val="en-US" w:eastAsia="zh-CN"/>
        </w:rPr>
        <w:t>密钥管理服务器的访</w:t>
      </w:r>
      <w:r>
        <w:rPr>
          <w:rFonts w:ascii="宋体" w:hAnsi="宋体" w:cs="宋体"/>
          <w:color w:val="000000"/>
          <w:lang w:val="en-US" w:eastAsia="zh-CN"/>
        </w:rPr>
        <w:t>问</w:t>
      </w:r>
    </w:p>
    <w:p>
      <w:pPr>
        <w:numPr>
          <w:ilvl w:val="0"/>
          <w:numId w:val="20"/>
        </w:numPr>
        <w:spacing w:before="120"/>
        <w:rPr>
          <w:lang w:val="en-US"/>
        </w:rPr>
      </w:pPr>
      <w:r>
        <w:rPr>
          <w:lang w:val="en-US"/>
        </w:rPr>
        <w:t>Physical key usage for sensitive areas</w:t>
      </w:r>
    </w:p>
    <w:p>
      <w:pPr>
        <w:spacing w:before="120"/>
        <w:ind w:left="720"/>
        <w:rPr>
          <w:lang w:val="en-US" w:eastAsia="zh-CN"/>
        </w:rPr>
      </w:pPr>
      <w:r>
        <w:rPr>
          <w:rFonts w:hint="eastAsia" w:ascii="宋体" w:hAnsi="宋体" w:cs="宋体"/>
          <w:color w:val="000000"/>
          <w:lang w:val="en-US" w:eastAsia="zh-CN"/>
        </w:rPr>
        <w:t>敏感领</w:t>
      </w:r>
      <w:r>
        <w:rPr>
          <w:rFonts w:ascii="宋体" w:hAnsi="宋体" w:cs="宋体"/>
          <w:color w:val="000000"/>
          <w:lang w:val="en-US" w:eastAsia="zh-CN"/>
        </w:rPr>
        <w:t>域</w:t>
      </w:r>
      <w:r>
        <w:rPr>
          <w:rFonts w:hint="eastAsia" w:ascii="宋体" w:hAnsi="宋体" w:cs="宋体"/>
          <w:color w:val="000000"/>
          <w:lang w:val="en-US" w:eastAsia="zh-CN"/>
        </w:rPr>
        <w:t>物理密钥的使用</w:t>
      </w:r>
    </w:p>
    <w:p>
      <w:pPr>
        <w:numPr>
          <w:ilvl w:val="0"/>
          <w:numId w:val="20"/>
        </w:numPr>
        <w:spacing w:before="120"/>
        <w:rPr>
          <w:lang w:val="en-US"/>
        </w:rPr>
      </w:pPr>
      <w:r>
        <w:rPr>
          <w:lang w:val="en-US"/>
        </w:rPr>
        <w:t>Logical key management</w:t>
      </w:r>
    </w:p>
    <w:p>
      <w:pPr>
        <w:spacing w:before="120"/>
        <w:ind w:left="720"/>
        <w:rPr>
          <w:lang w:val="en-US"/>
        </w:rPr>
      </w:pPr>
      <w:r>
        <w:rPr>
          <w:rFonts w:hint="eastAsia" w:ascii="宋体" w:hAnsi="宋体" w:cs="宋体"/>
          <w:color w:val="000000"/>
          <w:lang w:val="en-US" w:eastAsia="zh-CN"/>
        </w:rPr>
        <w:t>逻辑密钥管</w:t>
      </w:r>
      <w:r>
        <w:rPr>
          <w:rFonts w:ascii="宋体" w:hAnsi="宋体" w:cs="宋体"/>
          <w:color w:val="000000"/>
          <w:lang w:val="en-US" w:eastAsia="zh-CN"/>
        </w:rPr>
        <w:t>理</w:t>
      </w:r>
    </w:p>
    <w:p>
      <w:pPr>
        <w:numPr>
          <w:ilvl w:val="0"/>
          <w:numId w:val="20"/>
        </w:numPr>
        <w:spacing w:before="120"/>
        <w:rPr>
          <w:lang w:val="en-US"/>
        </w:rPr>
      </w:pPr>
      <w:r>
        <w:rPr>
          <w:lang w:val="en-US"/>
        </w:rPr>
        <w:t>Film/plate destruction</w:t>
      </w:r>
    </w:p>
    <w:p>
      <w:pPr>
        <w:spacing w:before="120"/>
        <w:ind w:left="720"/>
        <w:rPr>
          <w:lang w:val="en-US"/>
        </w:rPr>
      </w:pPr>
      <w:r>
        <w:rPr>
          <w:rFonts w:hint="eastAsia" w:ascii="宋体" w:hAnsi="宋体" w:cs="宋体"/>
          <w:color w:val="000000"/>
          <w:lang w:val="en-US" w:eastAsia="zh-CN"/>
        </w:rPr>
        <w:t>菲林/印版销毁</w:t>
      </w:r>
    </w:p>
    <w:p>
      <w:pPr>
        <w:numPr>
          <w:ilvl w:val="0"/>
          <w:numId w:val="20"/>
        </w:numPr>
        <w:spacing w:before="120"/>
        <w:rPr>
          <w:lang w:val="en-US"/>
        </w:rPr>
      </w:pPr>
      <w:r>
        <w:rPr>
          <w:lang w:val="en-US"/>
        </w:rPr>
        <w:t>Reject destruction.</w:t>
      </w:r>
    </w:p>
    <w:p>
      <w:pPr>
        <w:spacing w:before="120"/>
        <w:ind w:left="720"/>
        <w:rPr>
          <w:lang w:val="en-US"/>
        </w:rPr>
      </w:pPr>
      <w:r>
        <w:rPr>
          <w:rFonts w:hint="eastAsia" w:ascii="宋体" w:hAnsi="宋体" w:cs="宋体"/>
          <w:color w:val="000000"/>
          <w:lang w:val="en-US" w:eastAsia="zh-CN"/>
        </w:rPr>
        <w:t>不合格品销毁</w:t>
      </w:r>
      <w:r>
        <w:rPr>
          <w:rFonts w:ascii="宋体" w:hAnsi="宋体" w:cs="宋体"/>
          <w:color w:val="000000"/>
          <w:lang w:val="en-US" w:eastAsia="zh-CN"/>
        </w:rPr>
        <w:t>。</w:t>
      </w:r>
    </w:p>
    <w:p>
      <w:pPr>
        <w:spacing w:before="120"/>
        <w:rPr>
          <w:lang w:val="en-US" w:eastAsia="zh-CN"/>
        </w:rPr>
      </w:pPr>
      <w:r>
        <w:rPr>
          <w:lang w:val="en-US"/>
        </w:rPr>
        <w:t>Logbooks must be identified (Title, Number, Location, Start date), bound with pre-numbered pages and prepared with all the fields to be completed.</w:t>
      </w:r>
    </w:p>
    <w:p>
      <w:pPr>
        <w:spacing w:before="120"/>
        <w:rPr>
          <w:lang w:val="en-US" w:eastAsia="zh-CN"/>
        </w:rPr>
      </w:pPr>
      <w:r>
        <w:rPr>
          <w:rFonts w:hint="eastAsia" w:ascii="宋体" w:hAnsi="宋体" w:cs="宋体"/>
          <w:color w:val="000000"/>
          <w:lang w:val="en-US" w:eastAsia="zh-CN"/>
        </w:rPr>
        <w:t>日志必须确定（标题、数量、位置、开始日期）、绑定预编号页和所有准备</w:t>
      </w:r>
      <w:r>
        <w:rPr>
          <w:rFonts w:ascii="宋体" w:hAnsi="宋体" w:cs="宋体"/>
          <w:color w:val="000000"/>
          <w:lang w:val="en-US" w:eastAsia="zh-CN"/>
        </w:rPr>
        <w:t>。</w:t>
      </w:r>
    </w:p>
    <w:p>
      <w:pPr>
        <w:spacing w:before="120"/>
        <w:rPr>
          <w:lang w:val="en-US" w:eastAsia="zh-CN"/>
        </w:rPr>
      </w:pPr>
      <w:r>
        <w:rPr>
          <w:lang w:val="en-US"/>
        </w:rPr>
        <w:t>At each new occurrence of an event all necessary information must be filled with indelible writing in the next available record (line, column or page), dated and signed.</w:t>
      </w:r>
    </w:p>
    <w:p>
      <w:pPr>
        <w:spacing w:before="120"/>
        <w:rPr>
          <w:rFonts w:cs="Arial"/>
          <w:color w:val="000000"/>
          <w:lang w:val="en-US" w:eastAsia="zh-CN"/>
        </w:rPr>
      </w:pPr>
      <w:r>
        <w:rPr>
          <w:rFonts w:hint="eastAsia" w:ascii="宋体" w:hAnsi="宋体" w:cs="宋体"/>
          <w:color w:val="000000"/>
          <w:lang w:val="en-US" w:eastAsia="zh-CN"/>
        </w:rPr>
        <w:t>在每个新事件发生的所有必要的信息必须在接下来的可用记录（行、列或页）中填满不可磨灭的笔记，标日期和签署</w:t>
      </w:r>
      <w:r>
        <w:rPr>
          <w:rFonts w:ascii="宋体" w:hAnsi="宋体" w:cs="宋体"/>
          <w:color w:val="000000"/>
          <w:lang w:val="en-US" w:eastAsia="zh-CN"/>
        </w:rPr>
        <w:t>。</w:t>
      </w:r>
    </w:p>
    <w:p>
      <w:pPr>
        <w:spacing w:before="120"/>
        <w:rPr>
          <w:lang w:val="en-US" w:eastAsia="zh-CN"/>
        </w:rPr>
      </w:pPr>
      <w:r>
        <w:rPr>
          <w:lang w:val="en-US"/>
        </w:rPr>
        <w:t>Unless otherwise specified, all logbooks should be archived for at least two years.</w:t>
      </w:r>
    </w:p>
    <w:p>
      <w:pPr>
        <w:spacing w:before="120"/>
        <w:rPr>
          <w:rFonts w:cs="Arial"/>
          <w:color w:val="000000"/>
          <w:lang w:val="en-US" w:eastAsia="zh-CN"/>
        </w:rPr>
      </w:pPr>
      <w:r>
        <w:rPr>
          <w:rFonts w:hint="eastAsia" w:ascii="宋体" w:hAnsi="宋体" w:cs="宋体"/>
          <w:color w:val="000000"/>
          <w:lang w:val="en-US" w:eastAsia="zh-CN"/>
        </w:rPr>
        <w:t>除非另外指定，否则所有日志应存档，至少两年</w:t>
      </w:r>
      <w:r>
        <w:rPr>
          <w:rFonts w:ascii="宋体" w:hAnsi="宋体" w:cs="宋体"/>
          <w:color w:val="000000"/>
          <w:lang w:val="en-US" w:eastAsia="zh-CN"/>
        </w:rPr>
        <w:t>。</w:t>
      </w:r>
    </w:p>
    <w:p>
      <w:pPr>
        <w:spacing w:before="120"/>
        <w:rPr>
          <w:lang w:val="en-US" w:eastAsia="zh-CN"/>
        </w:rPr>
      </w:pPr>
      <w:r>
        <w:rPr>
          <w:lang w:val="en-US"/>
        </w:rPr>
        <w:t>They should be audited periodically to make sure that all events can be properly traced back.</w:t>
      </w:r>
    </w:p>
    <w:p>
      <w:pPr>
        <w:spacing w:before="120"/>
        <w:rPr>
          <w:rFonts w:cs="Arial"/>
          <w:color w:val="000000"/>
          <w:lang w:val="en-US" w:eastAsia="zh-CN"/>
        </w:rPr>
      </w:pPr>
      <w:r>
        <w:rPr>
          <w:rFonts w:hint="eastAsia" w:ascii="宋体" w:hAnsi="宋体" w:cs="宋体"/>
          <w:color w:val="000000"/>
          <w:lang w:val="en-US" w:eastAsia="zh-CN"/>
        </w:rPr>
        <w:t>他们应定期进行审计，以确保可以正确跟踪所有事件</w:t>
      </w:r>
      <w:r>
        <w:rPr>
          <w:rFonts w:ascii="宋体" w:hAnsi="宋体" w:cs="宋体"/>
          <w:color w:val="000000"/>
          <w:lang w:val="en-US" w:eastAsia="zh-CN"/>
        </w:rPr>
        <w:t>。</w:t>
      </w:r>
    </w:p>
    <w:p>
      <w:pPr>
        <w:spacing w:before="120"/>
        <w:rPr>
          <w:lang w:val="en-US" w:eastAsia="zh-CN"/>
        </w:rPr>
      </w:pPr>
      <w:bookmarkStart w:id="347" w:name="R3"/>
      <w:bookmarkEnd w:id="347"/>
    </w:p>
    <w:p>
      <w:pPr>
        <w:pStyle w:val="2"/>
        <w:tabs>
          <w:tab w:val="left" w:pos="432"/>
        </w:tabs>
        <w:spacing w:before="120" w:line="240" w:lineRule="auto"/>
        <w:ind w:left="432" w:hanging="432"/>
      </w:pPr>
      <w:bookmarkStart w:id="348" w:name="_Toc215978886"/>
      <w:bookmarkStart w:id="349" w:name="_Toc148776256"/>
      <w:bookmarkStart w:id="350" w:name="_Toc369680893"/>
      <w:bookmarkStart w:id="351" w:name="_Toc369681245"/>
      <w:r>
        <w:rPr>
          <w:rFonts w:hint="eastAsia"/>
          <w:lang w:eastAsia="zh-CN"/>
        </w:rPr>
        <w:t>8</w:t>
      </w:r>
      <w:r>
        <w:rPr>
          <w:rFonts w:hint="eastAsia"/>
          <w:lang w:eastAsia="zh-CN"/>
        </w:rPr>
        <w:tab/>
      </w:r>
      <w:r>
        <w:t>ANNEX 1 : Security Features Required by Domain</w:t>
      </w:r>
      <w:bookmarkEnd w:id="348"/>
      <w:bookmarkEnd w:id="349"/>
      <w:r>
        <w:rPr>
          <w:rFonts w:hint="eastAsia"/>
          <w:lang w:eastAsia="zh-CN"/>
        </w:rPr>
        <w:t>附件1：域所需安全功能</w:t>
      </w:r>
      <w:bookmarkEnd w:id="350"/>
      <w:bookmarkEnd w:id="351"/>
    </w:p>
    <w:p>
      <w:pPr>
        <w:pStyle w:val="3"/>
        <w:numPr>
          <w:ilvl w:val="1"/>
          <w:numId w:val="0"/>
        </w:numPr>
        <w:tabs>
          <w:tab w:val="left" w:pos="576"/>
        </w:tabs>
        <w:spacing w:before="120"/>
        <w:ind w:left="576" w:hanging="576"/>
        <w:jc w:val="left"/>
      </w:pPr>
      <w:bookmarkStart w:id="352" w:name="_Toc148776257"/>
      <w:bookmarkStart w:id="353" w:name="_Toc215978887"/>
      <w:bookmarkStart w:id="354" w:name="_Toc369681246"/>
      <w:bookmarkStart w:id="355" w:name="_Toc369680894"/>
      <w:r>
        <w:rPr>
          <w:rFonts w:hint="eastAsia" w:asciiTheme="minorEastAsia" w:hAnsiTheme="minorEastAsia" w:eastAsiaTheme="minorEastAsia"/>
          <w:lang w:eastAsia="zh-CN"/>
        </w:rPr>
        <w:t>8</w:t>
      </w:r>
      <w:r>
        <w:rPr>
          <w:rFonts w:hint="eastAsia"/>
          <w:lang w:eastAsia="zh-CN"/>
        </w:rPr>
        <w:t>.1</w:t>
      </w:r>
      <w:r>
        <w:rPr>
          <w:rFonts w:hint="eastAsia"/>
          <w:lang w:eastAsia="zh-CN"/>
        </w:rPr>
        <w:tab/>
      </w:r>
      <w:r>
        <w:t>Production Site</w:t>
      </w:r>
      <w:bookmarkEnd w:id="352"/>
      <w:r>
        <w:t>s</w:t>
      </w:r>
      <w:bookmarkEnd w:id="353"/>
      <w:r>
        <w:rPr>
          <w:rFonts w:hint="eastAsia"/>
          <w:lang w:eastAsia="zh-CN"/>
        </w:rPr>
        <w:t xml:space="preserve">   生产站点</w:t>
      </w:r>
      <w:bookmarkEnd w:id="354"/>
      <w:bookmarkEnd w:id="355"/>
    </w:p>
    <w:p>
      <w:pPr>
        <w:spacing w:before="120"/>
        <w:rPr>
          <w:lang w:val="en-US" w:eastAsia="zh-CN"/>
        </w:rPr>
      </w:pPr>
      <w:r>
        <w:rPr>
          <w:lang w:val="en-US"/>
        </w:rPr>
        <w:t>The following tables define for each zone level (normal zone, security zone, and high security zone) the corresponding security measures applied in a production site.</w:t>
      </w:r>
    </w:p>
    <w:p>
      <w:pPr>
        <w:rPr>
          <w:rFonts w:cs="Arial"/>
          <w:color w:val="000000"/>
          <w:lang w:val="en-US" w:eastAsia="zh-CN"/>
        </w:rPr>
      </w:pPr>
      <w:r>
        <w:rPr>
          <w:rFonts w:hint="eastAsia" w:ascii="宋体" w:hAnsi="宋体" w:cs="宋体"/>
          <w:color w:val="000000"/>
          <w:lang w:val="en-US" w:eastAsia="zh-CN"/>
        </w:rPr>
        <w:t>下表为每个区域级别（正常区域、安全区和高安全区）定义了相应的安全措施在生产现场中的应用</w:t>
      </w:r>
      <w:r>
        <w:rPr>
          <w:rFonts w:ascii="宋体" w:hAnsi="宋体" w:cs="宋体"/>
          <w:color w:val="000000"/>
          <w:lang w:val="en-US" w:eastAsia="zh-CN"/>
        </w:rPr>
        <w:t>。</w:t>
      </w:r>
    </w:p>
    <w:p>
      <w:pPr>
        <w:spacing w:before="120"/>
        <w:rPr>
          <w:lang w:val="en-US"/>
        </w:rPr>
      </w:pPr>
      <w:r>
        <w:rPr>
          <w:lang w:val="en-US"/>
        </w:rPr>
        <w:t>These security controls are further detailed above, in the paragraphs 3 and 4.</w:t>
      </w:r>
    </w:p>
    <w:p>
      <w:pPr>
        <w:rPr>
          <w:rFonts w:cs="Arial"/>
          <w:color w:val="000000"/>
          <w:lang w:val="en-US" w:eastAsia="zh-CN"/>
        </w:rPr>
      </w:pPr>
      <w:r>
        <w:rPr>
          <w:rFonts w:hint="eastAsia" w:ascii="宋体" w:hAnsi="宋体" w:cs="宋体"/>
          <w:color w:val="000000"/>
          <w:lang w:val="en-US" w:eastAsia="zh-CN"/>
        </w:rPr>
        <w:t>这些安全控制进一步详见上文，3和4</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356" w:name="_Toc369681247"/>
      <w:bookmarkStart w:id="357" w:name="_Toc369680895"/>
      <w:r>
        <w:rPr>
          <w:rFonts w:hint="eastAsia"/>
          <w:lang w:val="en-US" w:eastAsia="zh-CN"/>
        </w:rPr>
        <w:t>8.1.1</w:t>
      </w:r>
      <w:r>
        <w:rPr>
          <w:rFonts w:hint="eastAsia"/>
          <w:lang w:val="en-US" w:eastAsia="zh-CN"/>
        </w:rPr>
        <w:tab/>
      </w:r>
      <w:r>
        <w:rPr>
          <w:lang w:val="en-US"/>
        </w:rPr>
        <w:t>Minimal security features for Normal Zone (NZ) in a Production site</w:t>
      </w:r>
      <w:bookmarkEnd w:id="356"/>
      <w:bookmarkEnd w:id="357"/>
    </w:p>
    <w:p>
      <w:pPr>
        <w:spacing w:before="120"/>
        <w:rPr>
          <w:lang w:val="en-US" w:eastAsia="zh-CN"/>
        </w:rPr>
      </w:pPr>
      <w:r>
        <w:rPr>
          <w:rFonts w:hint="eastAsia"/>
          <w:lang w:val="en-US" w:eastAsia="zh-CN"/>
        </w:rPr>
        <w:t>生产现场正常区域的最小安全特征</w:t>
      </w:r>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25"/>
        <w:gridCol w:w="6185"/>
        <w:gridCol w:w="73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Site Perimeter Protection</w:t>
            </w:r>
          </w:p>
          <w:p>
            <w:pPr>
              <w:spacing w:before="120"/>
              <w:rPr>
                <w:b/>
                <w:bCs/>
                <w:lang w:val="en-US" w:eastAsia="zh-CN"/>
              </w:rPr>
            </w:pPr>
            <w:r>
              <w:rPr>
                <w:rFonts w:hint="eastAsia"/>
                <w:b/>
                <w:bCs/>
                <w:lang w:val="en-US" w:eastAsia="zh-CN"/>
              </w:rPr>
              <w:t>站点周围保护</w:t>
            </w:r>
          </w:p>
        </w:tc>
        <w:tc>
          <w:tcPr>
            <w:tcW w:w="6360" w:type="dxa"/>
          </w:tcPr>
          <w:p>
            <w:pPr>
              <w:spacing w:before="120"/>
              <w:rPr>
                <w:lang w:val="en-US" w:eastAsia="zh-CN"/>
              </w:rPr>
            </w:pPr>
            <w:r>
              <w:rPr>
                <w:lang w:val="en-US"/>
              </w:rPr>
              <w:t>External fence with control access</w:t>
            </w:r>
          </w:p>
          <w:p>
            <w:pPr>
              <w:spacing w:before="120"/>
              <w:rPr>
                <w:lang w:val="en-US" w:eastAsia="zh-CN"/>
              </w:rPr>
            </w:pPr>
            <w:r>
              <w:rPr>
                <w:rFonts w:hint="eastAsia"/>
                <w:lang w:val="en-US" w:eastAsia="zh-CN"/>
              </w:rPr>
              <w:t>外部围栏配置访问控制</w:t>
            </w:r>
          </w:p>
        </w:tc>
        <w:tc>
          <w:tcPr>
            <w:tcW w:w="739" w:type="dxa"/>
          </w:tcPr>
          <w:p>
            <w:pPr>
              <w:spacing w:before="120"/>
              <w:jc w:val="center"/>
              <w:rPr>
                <w:lang w:val="en-US"/>
              </w:rPr>
            </w:pPr>
            <w:r>
              <w:fldChar w:fldCharType="begin"/>
            </w:r>
            <w:r>
              <w:instrText xml:space="preserve"> HYPERLINK \l "_Site_Perimeter_Protection" </w:instrText>
            </w:r>
            <w:r>
              <w:fldChar w:fldCharType="separate"/>
            </w:r>
            <w:r>
              <w:rPr>
                <w:rStyle w:val="44"/>
                <w:lang w:val="en-US"/>
              </w:rPr>
              <w:t>3.1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Basic: External doors and windows coverage </w:t>
            </w:r>
          </w:p>
          <w:p>
            <w:pPr>
              <w:spacing w:before="120"/>
              <w:rPr>
                <w:lang w:val="en-US" w:eastAsia="zh-CN"/>
              </w:rPr>
            </w:pPr>
            <w:r>
              <w:rPr>
                <w:rFonts w:hint="eastAsia"/>
                <w:lang w:val="en-US" w:eastAsia="zh-CN"/>
              </w:rPr>
              <w:t>基本：覆盖外部门窗</w:t>
            </w:r>
          </w:p>
        </w:tc>
        <w:tc>
          <w:tcPr>
            <w:tcW w:w="739" w:type="dxa"/>
          </w:tcPr>
          <w:p>
            <w:pPr>
              <w:spacing w:before="120"/>
              <w:jc w:val="center"/>
              <w:rPr>
                <w:lang w:val="en-US"/>
              </w:rPr>
            </w:pPr>
            <w:r>
              <w:fldChar w:fldCharType="begin"/>
            </w:r>
            <w:r>
              <w:instrText xml:space="preserve"> HYPERLINK \l "_Basic" </w:instrText>
            </w:r>
            <w:r>
              <w:fldChar w:fldCharType="separate"/>
            </w:r>
            <w:r>
              <w:rPr>
                <w:rStyle w:val="44"/>
                <w:lang w:val="en-US"/>
              </w:rPr>
              <w:t>3.3.1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Basic: Cards access control system </w:t>
            </w:r>
          </w:p>
          <w:p>
            <w:pPr>
              <w:pStyle w:val="24"/>
              <w:tabs>
                <w:tab w:val="clear" w:pos="4536"/>
                <w:tab w:val="clear" w:pos="9072"/>
              </w:tabs>
              <w:spacing w:before="120"/>
              <w:rPr>
                <w:lang w:val="en-US" w:eastAsia="zh-CN"/>
              </w:rPr>
            </w:pPr>
            <w:r>
              <w:rPr>
                <w:rFonts w:hint="eastAsia"/>
                <w:lang w:val="en-US" w:eastAsia="zh-CN"/>
              </w:rPr>
              <w:t>基本：卡权限控制系统</w:t>
            </w:r>
          </w:p>
        </w:tc>
        <w:tc>
          <w:tcPr>
            <w:tcW w:w="739" w:type="dxa"/>
          </w:tcPr>
          <w:p>
            <w:pPr>
              <w:pStyle w:val="24"/>
              <w:tabs>
                <w:tab w:val="clear" w:pos="4536"/>
                <w:tab w:val="clear" w:pos="9072"/>
              </w:tabs>
              <w:spacing w:before="120"/>
              <w:jc w:val="center"/>
              <w:rPr>
                <w:lang w:val="en-US"/>
              </w:rPr>
            </w:pPr>
            <w:r>
              <w:fldChar w:fldCharType="begin"/>
            </w:r>
            <w:r>
              <w:instrText xml:space="preserve"> HYPERLINK \l "_Basic_1" </w:instrText>
            </w:r>
            <w:r>
              <w:fldChar w:fldCharType="separate"/>
            </w:r>
            <w:r>
              <w:rPr>
                <w:rStyle w:val="44"/>
                <w:lang w:val="en-US"/>
              </w:rPr>
              <w:t>3.4.1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"_Permanent" </w:instrText>
            </w:r>
            <w:r>
              <w:fldChar w:fldCharType="separate"/>
            </w:r>
            <w:r>
              <w:rPr>
                <w:rStyle w:val="44"/>
                <w:lang w:val="en-US"/>
              </w:rPr>
              <w:t>3.5.2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CCTV</w:t>
            </w:r>
          </w:p>
          <w:p>
            <w:pPr>
              <w:spacing w:before="120"/>
              <w:rPr>
                <w:b/>
                <w:bCs/>
                <w:lang w:val="en-US" w:eastAsia="zh-CN"/>
              </w:rPr>
            </w:pPr>
            <w:r>
              <w:rPr>
                <w:rFonts w:hint="eastAsia"/>
                <w:b/>
                <w:bCs/>
                <w:lang w:val="en-US" w:eastAsia="zh-CN"/>
              </w:rPr>
              <w:t>闭路电视</w:t>
            </w:r>
          </w:p>
        </w:tc>
        <w:tc>
          <w:tcPr>
            <w:tcW w:w="6360" w:type="dxa"/>
          </w:tcPr>
          <w:p>
            <w:pPr>
              <w:pStyle w:val="24"/>
              <w:tabs>
                <w:tab w:val="clear" w:pos="4536"/>
                <w:tab w:val="clear" w:pos="9072"/>
              </w:tabs>
              <w:spacing w:before="120"/>
              <w:rPr>
                <w:lang w:val="en-US" w:eastAsia="zh-CN"/>
              </w:rPr>
            </w:pPr>
            <w:r>
              <w:rPr>
                <w:lang w:val="en-US"/>
              </w:rPr>
              <w:t xml:space="preserve">Entire activities coverage </w:t>
            </w:r>
          </w:p>
          <w:p>
            <w:pPr>
              <w:pStyle w:val="24"/>
              <w:tabs>
                <w:tab w:val="clear" w:pos="4536"/>
                <w:tab w:val="clear" w:pos="9072"/>
              </w:tabs>
              <w:spacing w:before="120"/>
              <w:rPr>
                <w:lang w:val="en-US" w:eastAsia="zh-CN"/>
              </w:rPr>
            </w:pPr>
            <w:r>
              <w:rPr>
                <w:rFonts w:hint="eastAsia"/>
                <w:lang w:val="en-US" w:eastAsia="zh-CN"/>
              </w:rPr>
              <w:t>覆盖整个活动</w:t>
            </w:r>
          </w:p>
        </w:tc>
        <w:tc>
          <w:tcPr>
            <w:tcW w:w="739" w:type="dxa"/>
          </w:tcPr>
          <w:p>
            <w:pPr>
              <w:pStyle w:val="24"/>
              <w:tabs>
                <w:tab w:val="clear" w:pos="4536"/>
                <w:tab w:val="clear" w:pos="9072"/>
              </w:tabs>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bl>
    <w:p>
      <w:pPr>
        <w:pStyle w:val="4"/>
        <w:spacing w:before="120"/>
        <w:rPr>
          <w:lang w:val="en-US" w:eastAsia="zh-CN"/>
        </w:rPr>
      </w:pPr>
    </w:p>
    <w:p>
      <w:pPr>
        <w:pStyle w:val="4"/>
        <w:numPr>
          <w:ilvl w:val="2"/>
          <w:numId w:val="0"/>
        </w:numPr>
        <w:tabs>
          <w:tab w:val="left" w:pos="720"/>
        </w:tabs>
        <w:spacing w:before="120"/>
        <w:ind w:left="216" w:hanging="216"/>
        <w:jc w:val="left"/>
        <w:rPr>
          <w:lang w:val="en-US" w:eastAsia="zh-CN"/>
        </w:rPr>
      </w:pPr>
      <w:bookmarkStart w:id="358" w:name="_Toc369680896"/>
      <w:bookmarkStart w:id="359" w:name="_Toc369681248"/>
      <w:r>
        <w:rPr>
          <w:rFonts w:hint="eastAsia"/>
          <w:lang w:val="en-US" w:eastAsia="zh-CN"/>
        </w:rPr>
        <w:t>8.1.2</w:t>
      </w:r>
      <w:r>
        <w:rPr>
          <w:rFonts w:hint="eastAsia"/>
          <w:lang w:val="en-US" w:eastAsia="zh-CN"/>
        </w:rPr>
        <w:tab/>
      </w:r>
      <w:r>
        <w:rPr>
          <w:lang w:val="en-US"/>
        </w:rPr>
        <w:t xml:space="preserve">Minimal security features for </w:t>
      </w:r>
      <w:r>
        <w:rPr>
          <w:color w:val="FF6600"/>
          <w:lang w:val="en-US"/>
        </w:rPr>
        <w:t>Secure Zone (SZ)</w:t>
      </w:r>
      <w:r>
        <w:rPr>
          <w:lang w:val="en-US"/>
        </w:rPr>
        <w:t xml:space="preserve"> in a Production site</w:t>
      </w:r>
      <w:bookmarkEnd w:id="358"/>
      <w:bookmarkEnd w:id="359"/>
    </w:p>
    <w:p>
      <w:pPr>
        <w:spacing w:before="120"/>
        <w:rPr>
          <w:lang w:val="en-US" w:eastAsia="zh-CN"/>
        </w:rPr>
      </w:pPr>
      <w:r>
        <w:rPr>
          <w:rFonts w:hint="eastAsia"/>
          <w:lang w:val="en-US" w:eastAsia="zh-CN"/>
        </w:rPr>
        <w:t>生产现场安全区域的最小安全特征</w:t>
      </w:r>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42"/>
        <w:gridCol w:w="6168"/>
        <w:gridCol w:w="73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Site Perimeter Protection</w:t>
            </w:r>
          </w:p>
          <w:p>
            <w:pPr>
              <w:spacing w:before="120"/>
              <w:rPr>
                <w:b/>
                <w:bCs/>
                <w:lang w:val="en-US" w:eastAsia="zh-CN"/>
              </w:rPr>
            </w:pPr>
            <w:r>
              <w:rPr>
                <w:rFonts w:hint="eastAsia"/>
                <w:b/>
                <w:bCs/>
                <w:lang w:val="en-US" w:eastAsia="zh-CN"/>
              </w:rPr>
              <w:t>站点周围保护</w:t>
            </w:r>
          </w:p>
        </w:tc>
        <w:tc>
          <w:tcPr>
            <w:tcW w:w="6360" w:type="dxa"/>
          </w:tcPr>
          <w:p>
            <w:pPr>
              <w:spacing w:before="120"/>
              <w:rPr>
                <w:lang w:val="en-US" w:eastAsia="zh-CN"/>
              </w:rPr>
            </w:pPr>
            <w:r>
              <w:rPr>
                <w:lang w:val="en-US"/>
              </w:rPr>
              <w:t>External fence with control access</w:t>
            </w:r>
          </w:p>
          <w:p>
            <w:pPr>
              <w:spacing w:before="120"/>
              <w:rPr>
                <w:lang w:val="en-US" w:eastAsia="zh-CN"/>
              </w:rPr>
            </w:pPr>
            <w:r>
              <w:rPr>
                <w:rFonts w:hint="eastAsia"/>
                <w:lang w:val="en-US" w:eastAsia="zh-CN"/>
              </w:rPr>
              <w:t>外部围栏配置访问控制</w:t>
            </w:r>
          </w:p>
        </w:tc>
        <w:tc>
          <w:tcPr>
            <w:tcW w:w="739" w:type="dxa"/>
          </w:tcPr>
          <w:p>
            <w:pPr>
              <w:spacing w:before="120"/>
              <w:jc w:val="center"/>
              <w:rPr>
                <w:lang w:val="en-US"/>
              </w:rPr>
            </w:pPr>
            <w:r>
              <w:fldChar w:fldCharType="begin"/>
            </w:r>
            <w:r>
              <w:instrText xml:space="preserve"> HYPERLINK \l "_Site_Perimeter_Protection" </w:instrText>
            </w:r>
            <w:r>
              <w:fldChar w:fldCharType="separate"/>
            </w:r>
            <w:r>
              <w:rPr>
                <w:rStyle w:val="44"/>
                <w:lang w:val="en-US"/>
              </w:rPr>
              <w:t>3.1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ExternalBuilding Security</w:t>
            </w:r>
          </w:p>
          <w:p>
            <w:pPr>
              <w:spacing w:before="120"/>
              <w:rPr>
                <w:b/>
                <w:bCs/>
                <w:lang w:val="en-US" w:eastAsia="zh-CN"/>
              </w:rPr>
            </w:pPr>
            <w:r>
              <w:rPr>
                <w:rFonts w:hint="eastAsia"/>
                <w:b/>
                <w:bCs/>
                <w:lang w:val="en-US" w:eastAsia="zh-CN"/>
              </w:rPr>
              <w:t>外部大厦安全</w:t>
            </w:r>
          </w:p>
        </w:tc>
        <w:tc>
          <w:tcPr>
            <w:tcW w:w="6360" w:type="dxa"/>
          </w:tcPr>
          <w:p>
            <w:pPr>
              <w:spacing w:before="120"/>
              <w:rPr>
                <w:lang w:val="en-US" w:eastAsia="zh-CN"/>
              </w:rPr>
            </w:pPr>
            <w:r>
              <w:rPr>
                <w:lang w:val="en-US"/>
              </w:rPr>
              <w:t xml:space="preserve">Reinforced building construction and external surveillance </w:t>
            </w:r>
          </w:p>
          <w:p>
            <w:pPr>
              <w:spacing w:before="120"/>
              <w:rPr>
                <w:lang w:val="en-US" w:eastAsia="zh-CN"/>
              </w:rPr>
            </w:pPr>
            <w:r>
              <w:rPr>
                <w:rFonts w:hint="eastAsia"/>
                <w:lang w:val="en-US" w:eastAsia="zh-CN"/>
              </w:rPr>
              <w:t>加强大厦建筑和外部监视</w:t>
            </w:r>
          </w:p>
        </w:tc>
        <w:tc>
          <w:tcPr>
            <w:tcW w:w="739" w:type="dxa"/>
          </w:tcPr>
          <w:p>
            <w:pPr>
              <w:spacing w:before="120"/>
              <w:jc w:val="center"/>
              <w:rPr>
                <w:lang w:val="en-US"/>
              </w:rPr>
            </w:pPr>
            <w:r>
              <w:fldChar w:fldCharType="begin"/>
            </w:r>
            <w:r>
              <w:instrText xml:space="preserve"> HYPERLINK \l "_Exterior_Building_Security" </w:instrText>
            </w:r>
            <w:r>
              <w:fldChar w:fldCharType="separate"/>
            </w:r>
            <w:r>
              <w:rPr>
                <w:rStyle w:val="44"/>
                <w:lang w:val="en-US"/>
              </w:rPr>
              <w:t>3.2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By Zone: Alarm system activated when nobody is inside the area </w:t>
            </w:r>
          </w:p>
          <w:p>
            <w:pPr>
              <w:spacing w:before="120"/>
              <w:rPr>
                <w:lang w:val="en-US" w:eastAsia="zh-CN"/>
              </w:rPr>
            </w:pPr>
            <w:r>
              <w:rPr>
                <w:rFonts w:hint="eastAsia"/>
                <w:lang w:val="en-US" w:eastAsia="zh-CN"/>
              </w:rPr>
              <w:t>按区域：无人时激活区域警报系统</w:t>
            </w:r>
          </w:p>
        </w:tc>
        <w:tc>
          <w:tcPr>
            <w:tcW w:w="739" w:type="dxa"/>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Second access control from Normal Zone to Secure Zone </w:t>
            </w:r>
          </w:p>
          <w:p>
            <w:pPr>
              <w:pStyle w:val="24"/>
              <w:tabs>
                <w:tab w:val="clear" w:pos="4536"/>
                <w:tab w:val="clear" w:pos="9072"/>
              </w:tabs>
              <w:spacing w:before="120"/>
              <w:rPr>
                <w:lang w:val="en-US" w:eastAsia="zh-CN"/>
              </w:rPr>
            </w:pPr>
            <w:r>
              <w:rPr>
                <w:rFonts w:hint="eastAsia"/>
                <w:lang w:val="en-US" w:eastAsia="zh-CN"/>
              </w:rPr>
              <w:t>从正常区到安全区的第二次访问控制</w:t>
            </w:r>
          </w:p>
        </w:tc>
        <w:tc>
          <w:tcPr>
            <w:tcW w:w="739" w:type="dxa"/>
          </w:tcPr>
          <w:p>
            <w:pPr>
              <w:pStyle w:val="24"/>
              <w:tabs>
                <w:tab w:val="clear" w:pos="4536"/>
                <w:tab w:val="clear" w:pos="9072"/>
              </w:tabs>
              <w:spacing w:before="120"/>
              <w:jc w:val="center"/>
              <w:rPr>
                <w:lang w:val="en-US"/>
              </w:rPr>
            </w:pPr>
            <w:r>
              <w:fldChar w:fldCharType="begin"/>
            </w:r>
            <w:r>
              <w:instrText xml:space="preserve"> HYPERLINK \l "_Access_to_Secure" </w:instrText>
            </w:r>
            <w:r>
              <w:fldChar w:fldCharType="separate"/>
            </w:r>
            <w:r>
              <w:rPr>
                <w:rStyle w:val="44"/>
                <w:lang w:val="en-US"/>
              </w:rPr>
              <w:t>3.4.2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"_Permanent" </w:instrText>
            </w:r>
            <w:r>
              <w:fldChar w:fldCharType="separate"/>
            </w:r>
            <w:r>
              <w:rPr>
                <w:rStyle w:val="44"/>
                <w:lang w:val="en-US"/>
              </w:rPr>
              <w:t>3.5.2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Goods Flows and Traps</w:t>
            </w:r>
          </w:p>
          <w:p>
            <w:pPr>
              <w:spacing w:before="120"/>
              <w:rPr>
                <w:b/>
                <w:bCs/>
                <w:lang w:val="en-US" w:eastAsia="zh-CN"/>
              </w:rPr>
            </w:pPr>
            <w:r>
              <w:rPr>
                <w:rFonts w:hint="eastAsia"/>
                <w:b/>
                <w:bCs/>
                <w:lang w:val="en-US" w:eastAsia="zh-CN"/>
              </w:rPr>
              <w:t>货物流通和货闸</w:t>
            </w:r>
          </w:p>
        </w:tc>
        <w:tc>
          <w:tcPr>
            <w:tcW w:w="6360" w:type="dxa"/>
          </w:tcPr>
          <w:p>
            <w:pPr>
              <w:spacing w:before="120"/>
              <w:rPr>
                <w:lang w:val="en-US" w:eastAsia="zh-CN"/>
              </w:rPr>
            </w:pPr>
            <w:r>
              <w:rPr>
                <w:lang w:val="en-US"/>
              </w:rPr>
              <w:t>Separated access points and flows for goods and personnel</w:t>
            </w:r>
          </w:p>
          <w:p>
            <w:pPr>
              <w:tabs>
                <w:tab w:val="left" w:pos="991"/>
              </w:tabs>
              <w:spacing w:before="120"/>
              <w:rPr>
                <w:lang w:val="en-US" w:eastAsia="zh-CN"/>
              </w:rPr>
            </w:pPr>
            <w:r>
              <w:rPr>
                <w:rFonts w:hint="eastAsia"/>
                <w:lang w:val="en-US" w:eastAsia="zh-CN"/>
              </w:rPr>
              <w:t>货物和人员流通访问点隔离</w:t>
            </w:r>
          </w:p>
        </w:tc>
        <w:tc>
          <w:tcPr>
            <w:tcW w:w="739" w:type="dxa"/>
          </w:tcPr>
          <w:p>
            <w:pPr>
              <w:pStyle w:val="24"/>
              <w:tabs>
                <w:tab w:val="clear" w:pos="4536"/>
                <w:tab w:val="clear" w:pos="9072"/>
              </w:tabs>
              <w:spacing w:before="120"/>
              <w:jc w:val="center"/>
              <w:rPr>
                <w:lang w:val="en-US"/>
              </w:rPr>
            </w:pPr>
            <w:r>
              <w:fldChar w:fldCharType="begin"/>
            </w:r>
            <w:r>
              <w:instrText xml:space="preserve"> HYPERLINK \l "_Goods_Flows_and" </w:instrText>
            </w:r>
            <w:r>
              <w:fldChar w:fldCharType="separate"/>
            </w:r>
            <w:r>
              <w:rPr>
                <w:rStyle w:val="44"/>
                <w:lang w:val="en-US"/>
              </w:rPr>
              <w:t>3.6</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Storage and destruction</w:t>
            </w:r>
          </w:p>
          <w:p>
            <w:pPr>
              <w:spacing w:before="120"/>
              <w:rPr>
                <w:b/>
                <w:bCs/>
                <w:lang w:val="en-US" w:eastAsia="zh-CN"/>
              </w:rPr>
            </w:pPr>
            <w:r>
              <w:rPr>
                <w:rFonts w:hint="eastAsia"/>
                <w:b/>
                <w:bCs/>
                <w:lang w:val="en-US" w:eastAsia="zh-CN"/>
              </w:rPr>
              <w:t>存储和销毁</w:t>
            </w:r>
          </w:p>
        </w:tc>
        <w:tc>
          <w:tcPr>
            <w:tcW w:w="6360" w:type="dxa"/>
          </w:tcPr>
          <w:p>
            <w:pPr>
              <w:pStyle w:val="24"/>
              <w:tabs>
                <w:tab w:val="clear" w:pos="4536"/>
                <w:tab w:val="clear" w:pos="9072"/>
              </w:tabs>
              <w:spacing w:before="120"/>
              <w:rPr>
                <w:lang w:val="en-US" w:eastAsia="zh-CN"/>
              </w:rPr>
            </w:pPr>
            <w:r>
              <w:rPr>
                <w:lang w:val="en-US"/>
              </w:rPr>
              <w:t>Vault or Warehouse storage and shredding room mandatory</w:t>
            </w:r>
          </w:p>
          <w:p>
            <w:pPr>
              <w:pStyle w:val="24"/>
              <w:tabs>
                <w:tab w:val="clear" w:pos="4536"/>
                <w:tab w:val="clear" w:pos="9072"/>
              </w:tabs>
              <w:spacing w:before="120"/>
              <w:rPr>
                <w:lang w:val="en-US" w:eastAsia="zh-CN"/>
              </w:rPr>
            </w:pPr>
            <w:r>
              <w:rPr>
                <w:rFonts w:hint="eastAsia"/>
                <w:lang w:val="en-US" w:eastAsia="zh-CN"/>
              </w:rPr>
              <w:t>高安全存储区或仓库和粉碎间强制性</w:t>
            </w:r>
          </w:p>
        </w:tc>
        <w:tc>
          <w:tcPr>
            <w:tcW w:w="739" w:type="dxa"/>
          </w:tcPr>
          <w:p>
            <w:pPr>
              <w:pStyle w:val="24"/>
              <w:tabs>
                <w:tab w:val="clear" w:pos="4536"/>
                <w:tab w:val="clear" w:pos="9072"/>
              </w:tabs>
              <w:spacing w:before="120"/>
              <w:jc w:val="center"/>
              <w:rPr>
                <w:lang w:val="en-US"/>
              </w:rPr>
            </w:pPr>
            <w:r>
              <w:fldChar w:fldCharType="begin"/>
            </w:r>
            <w:r>
              <w:instrText xml:space="preserve"> HYPERLINK \l "_Goods_storage_and" </w:instrText>
            </w:r>
            <w:r>
              <w:fldChar w:fldCharType="separate"/>
            </w:r>
            <w:r>
              <w:rPr>
                <w:rStyle w:val="44"/>
                <w:lang w:val="en-US"/>
              </w:rPr>
              <w:t>3.7</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CCTV</w:t>
            </w:r>
          </w:p>
          <w:p>
            <w:pPr>
              <w:spacing w:before="120"/>
              <w:rPr>
                <w:b/>
                <w:bCs/>
                <w:lang w:val="en-US" w:eastAsia="zh-CN"/>
              </w:rPr>
            </w:pPr>
            <w:r>
              <w:rPr>
                <w:rFonts w:hint="eastAsia"/>
                <w:b/>
                <w:bCs/>
                <w:lang w:val="en-US" w:eastAsia="zh-CN"/>
              </w:rPr>
              <w:t>闭路电视</w:t>
            </w:r>
          </w:p>
        </w:tc>
        <w:tc>
          <w:tcPr>
            <w:tcW w:w="6360" w:type="dxa"/>
          </w:tcPr>
          <w:p>
            <w:pPr>
              <w:pStyle w:val="24"/>
              <w:tabs>
                <w:tab w:val="clear" w:pos="4536"/>
                <w:tab w:val="clear" w:pos="9072"/>
              </w:tabs>
              <w:spacing w:before="120"/>
              <w:rPr>
                <w:lang w:val="en-US" w:eastAsia="zh-CN"/>
              </w:rPr>
            </w:pPr>
            <w:r>
              <w:rPr>
                <w:lang w:val="en-US"/>
              </w:rPr>
              <w:t xml:space="preserve">Entire activities coverage </w:t>
            </w:r>
          </w:p>
          <w:p>
            <w:pPr>
              <w:pStyle w:val="24"/>
              <w:tabs>
                <w:tab w:val="clear" w:pos="4536"/>
                <w:tab w:val="clear" w:pos="9072"/>
              </w:tabs>
              <w:spacing w:before="120"/>
              <w:rPr>
                <w:lang w:val="en-US" w:eastAsia="zh-CN"/>
              </w:rPr>
            </w:pPr>
            <w:r>
              <w:rPr>
                <w:rFonts w:hint="eastAsia"/>
                <w:lang w:val="en-US" w:eastAsia="zh-CN"/>
              </w:rPr>
              <w:t>覆盖整个活动</w:t>
            </w:r>
          </w:p>
        </w:tc>
        <w:tc>
          <w:tcPr>
            <w:tcW w:w="739" w:type="dxa"/>
          </w:tcPr>
          <w:p>
            <w:pPr>
              <w:pStyle w:val="24"/>
              <w:tabs>
                <w:tab w:val="clear" w:pos="4536"/>
                <w:tab w:val="clear" w:pos="9072"/>
              </w:tabs>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Receipt &amp; Dispatch area</w:t>
            </w:r>
          </w:p>
          <w:p>
            <w:pPr>
              <w:spacing w:before="120"/>
              <w:rPr>
                <w:b/>
                <w:bCs/>
                <w:lang w:val="en-US" w:eastAsia="zh-CN"/>
              </w:rPr>
            </w:pPr>
            <w:r>
              <w:rPr>
                <w:rFonts w:hint="eastAsia"/>
                <w:b/>
                <w:bCs/>
                <w:lang w:val="en-US" w:eastAsia="zh-CN"/>
              </w:rPr>
              <w:t>收/发货区域</w:t>
            </w:r>
          </w:p>
        </w:tc>
        <w:tc>
          <w:tcPr>
            <w:tcW w:w="6360" w:type="dxa"/>
          </w:tcPr>
          <w:p>
            <w:pPr>
              <w:pStyle w:val="24"/>
              <w:tabs>
                <w:tab w:val="clear" w:pos="4536"/>
                <w:tab w:val="clear" w:pos="9072"/>
              </w:tabs>
              <w:spacing w:before="120"/>
              <w:rPr>
                <w:lang w:val="en-US" w:eastAsia="zh-CN"/>
              </w:rPr>
            </w:pPr>
            <w:r>
              <w:rPr>
                <w:lang w:val="en-US"/>
              </w:rPr>
              <w:t>Loading bay with interlocked system</w:t>
            </w:r>
          </w:p>
          <w:p>
            <w:pPr>
              <w:pStyle w:val="24"/>
              <w:tabs>
                <w:tab w:val="clear" w:pos="4536"/>
                <w:tab w:val="clear" w:pos="9072"/>
              </w:tabs>
              <w:spacing w:before="120"/>
              <w:rPr>
                <w:lang w:val="en-US" w:eastAsia="zh-CN"/>
              </w:rPr>
            </w:pPr>
            <w:r>
              <w:rPr>
                <w:rFonts w:hint="eastAsia"/>
                <w:lang w:val="en-US" w:eastAsia="zh-CN"/>
              </w:rPr>
              <w:t>装卸区配置联锁系统</w:t>
            </w:r>
          </w:p>
        </w:tc>
        <w:tc>
          <w:tcPr>
            <w:tcW w:w="739" w:type="dxa"/>
          </w:tcPr>
          <w:p>
            <w:pPr>
              <w:pStyle w:val="24"/>
              <w:tabs>
                <w:tab w:val="clear" w:pos="4536"/>
                <w:tab w:val="clear" w:pos="9072"/>
              </w:tabs>
              <w:spacing w:before="120"/>
              <w:rPr>
                <w:lang w:val="en-US"/>
              </w:rPr>
            </w:pPr>
            <w:r>
              <w:fldChar w:fldCharType="begin"/>
            </w:r>
            <w:r>
              <w:instrText xml:space="preserve"> HYPERLINK \l "_Receipt_and_Dispatch" </w:instrText>
            </w:r>
            <w:r>
              <w:fldChar w:fldCharType="separate"/>
            </w:r>
            <w:r>
              <w:rPr>
                <w:rStyle w:val="44"/>
                <w:lang w:val="en-US"/>
              </w:rPr>
              <w:t>3.10</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Sample management </w:t>
            </w:r>
          </w:p>
          <w:p>
            <w:pPr>
              <w:spacing w:before="120"/>
              <w:rPr>
                <w:b/>
                <w:bCs/>
                <w:lang w:val="en-US" w:eastAsia="zh-CN"/>
              </w:rPr>
            </w:pPr>
            <w:r>
              <w:rPr>
                <w:rFonts w:hint="eastAsia"/>
                <w:b/>
                <w:bCs/>
                <w:lang w:val="en-US" w:eastAsia="zh-CN"/>
              </w:rPr>
              <w:t>样品管理</w:t>
            </w:r>
          </w:p>
        </w:tc>
        <w:tc>
          <w:tcPr>
            <w:tcW w:w="6360" w:type="dxa"/>
          </w:tcPr>
          <w:p>
            <w:pPr>
              <w:pStyle w:val="24"/>
              <w:tabs>
                <w:tab w:val="clear" w:pos="4536"/>
                <w:tab w:val="clear" w:pos="9072"/>
              </w:tabs>
              <w:spacing w:before="120"/>
              <w:rPr>
                <w:lang w:val="en-US" w:eastAsia="zh-CN"/>
              </w:rPr>
            </w:pPr>
            <w:r>
              <w:rPr>
                <w:lang w:val="en-US"/>
              </w:rPr>
              <w:t xml:space="preserve">Secure storage and accountability of sample </w:t>
            </w:r>
          </w:p>
          <w:p>
            <w:pPr>
              <w:pStyle w:val="24"/>
              <w:tabs>
                <w:tab w:val="clear" w:pos="4536"/>
                <w:tab w:val="clear" w:pos="9072"/>
              </w:tabs>
              <w:spacing w:before="120"/>
              <w:rPr>
                <w:lang w:val="en-US" w:eastAsia="zh-CN"/>
              </w:rPr>
            </w:pPr>
            <w:r>
              <w:rPr>
                <w:rFonts w:hint="eastAsia"/>
                <w:lang w:val="en-US" w:eastAsia="zh-CN"/>
              </w:rPr>
              <w:t>样品安全储存和问责制</w:t>
            </w:r>
          </w:p>
        </w:tc>
        <w:tc>
          <w:tcPr>
            <w:tcW w:w="739" w:type="dxa"/>
          </w:tcPr>
          <w:p>
            <w:pPr>
              <w:pStyle w:val="24"/>
              <w:tabs>
                <w:tab w:val="clear" w:pos="4536"/>
                <w:tab w:val="clear" w:pos="9072"/>
              </w:tabs>
              <w:spacing w:before="120"/>
              <w:jc w:val="center"/>
              <w:rPr>
                <w:lang w:val="en-US"/>
              </w:rPr>
            </w:pPr>
            <w:r>
              <w:fldChar w:fldCharType="begin"/>
            </w:r>
            <w:r>
              <w:instrText xml:space="preserve"> HYPERLINK \l "_Sample_Management" </w:instrText>
            </w:r>
            <w:r>
              <w:fldChar w:fldCharType="separate"/>
            </w:r>
            <w:r>
              <w:rPr>
                <w:rStyle w:val="44"/>
                <w:lang w:val="en-US"/>
              </w:rPr>
              <w:t>4.3</w:t>
            </w:r>
            <w:r>
              <w:rPr>
                <w:rStyle w:val="44"/>
                <w:lang w:val="en-US"/>
              </w:rPr>
              <w:fldChar w:fldCharType="end"/>
            </w:r>
          </w:p>
        </w:tc>
      </w:tr>
    </w:tbl>
    <w:p>
      <w:pPr>
        <w:spacing w:before="120"/>
        <w:rPr>
          <w:lang w:val="en-US"/>
        </w:rPr>
      </w:pPr>
    </w:p>
    <w:p>
      <w:pPr>
        <w:spacing w:before="120"/>
        <w:rPr>
          <w:lang w:val="en-US"/>
        </w:rPr>
      </w:pPr>
    </w:p>
    <w:p>
      <w:pPr>
        <w:pStyle w:val="4"/>
        <w:numPr>
          <w:ilvl w:val="2"/>
          <w:numId w:val="0"/>
        </w:numPr>
        <w:tabs>
          <w:tab w:val="left" w:pos="720"/>
        </w:tabs>
        <w:spacing w:before="120"/>
        <w:ind w:left="216" w:hanging="216"/>
        <w:jc w:val="left"/>
        <w:rPr>
          <w:lang w:val="en-US"/>
        </w:rPr>
      </w:pPr>
      <w:r>
        <w:rPr>
          <w:lang w:val="en-US"/>
        </w:rPr>
        <w:br w:type="page"/>
      </w:r>
      <w:bookmarkStart w:id="360" w:name="_Toc369680897"/>
      <w:bookmarkStart w:id="361" w:name="_Toc369681249"/>
      <w:r>
        <w:rPr>
          <w:rFonts w:hint="eastAsia"/>
          <w:lang w:val="en-US" w:eastAsia="zh-CN"/>
        </w:rPr>
        <w:t>8.1.3</w:t>
      </w:r>
      <w:r>
        <w:rPr>
          <w:rFonts w:hint="eastAsia"/>
          <w:lang w:val="en-US" w:eastAsia="zh-CN"/>
        </w:rPr>
        <w:tab/>
      </w:r>
      <w:r>
        <w:rPr>
          <w:lang w:val="en-US"/>
        </w:rPr>
        <w:t>Minimal security features for</w:t>
      </w:r>
      <w:r>
        <w:rPr>
          <w:color w:val="FF0000"/>
          <w:lang w:val="en-US"/>
        </w:rPr>
        <w:t xml:space="preserve"> High Secure Zone (HSZ)</w:t>
      </w:r>
      <w:r>
        <w:rPr>
          <w:lang w:val="en-US"/>
        </w:rPr>
        <w:t xml:space="preserve"> in a Production site</w:t>
      </w:r>
      <w:bookmarkEnd w:id="360"/>
      <w:bookmarkEnd w:id="361"/>
    </w:p>
    <w:p>
      <w:pPr>
        <w:spacing w:before="120"/>
        <w:rPr>
          <w:lang w:val="en-US" w:eastAsia="zh-CN"/>
        </w:rPr>
      </w:pPr>
      <w:r>
        <w:rPr>
          <w:rFonts w:hint="eastAsia"/>
          <w:lang w:val="en-US" w:eastAsia="zh-CN"/>
        </w:rPr>
        <w:t>生产现场高安全区域的最小安全特征</w:t>
      </w:r>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42"/>
        <w:gridCol w:w="6168"/>
        <w:gridCol w:w="73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Site Perimeter Protection</w:t>
            </w:r>
          </w:p>
          <w:p>
            <w:pPr>
              <w:spacing w:before="120"/>
              <w:rPr>
                <w:b/>
                <w:bCs/>
                <w:lang w:val="en-US" w:eastAsia="zh-CN"/>
              </w:rPr>
            </w:pPr>
            <w:r>
              <w:rPr>
                <w:rFonts w:hint="eastAsia"/>
                <w:b/>
                <w:bCs/>
                <w:lang w:val="en-US" w:eastAsia="zh-CN"/>
              </w:rPr>
              <w:t>站点周围保护</w:t>
            </w:r>
          </w:p>
        </w:tc>
        <w:tc>
          <w:tcPr>
            <w:tcW w:w="6360" w:type="dxa"/>
          </w:tcPr>
          <w:p>
            <w:pPr>
              <w:spacing w:before="120"/>
              <w:rPr>
                <w:lang w:val="en-US" w:eastAsia="zh-CN"/>
              </w:rPr>
            </w:pPr>
            <w:r>
              <w:rPr>
                <w:lang w:val="en-US"/>
              </w:rPr>
              <w:t>External fence with control access</w:t>
            </w:r>
          </w:p>
          <w:p>
            <w:pPr>
              <w:spacing w:before="120"/>
              <w:rPr>
                <w:lang w:val="en-US" w:eastAsia="zh-CN"/>
              </w:rPr>
            </w:pPr>
            <w:r>
              <w:rPr>
                <w:rFonts w:hint="eastAsia"/>
                <w:lang w:val="en-US" w:eastAsia="zh-CN"/>
              </w:rPr>
              <w:t>外部围栏配置访问控制</w:t>
            </w:r>
          </w:p>
        </w:tc>
        <w:tc>
          <w:tcPr>
            <w:tcW w:w="739" w:type="dxa"/>
          </w:tcPr>
          <w:p>
            <w:pPr>
              <w:spacing w:before="120"/>
              <w:jc w:val="center"/>
              <w:rPr>
                <w:lang w:val="en-US"/>
              </w:rPr>
            </w:pPr>
            <w:r>
              <w:fldChar w:fldCharType="begin"/>
            </w:r>
            <w:r>
              <w:instrText xml:space="preserve"> HYPERLINK \l "_Site_Perimeter_Protection" </w:instrText>
            </w:r>
            <w:r>
              <w:fldChar w:fldCharType="separate"/>
            </w:r>
            <w:r>
              <w:rPr>
                <w:rStyle w:val="44"/>
                <w:lang w:val="en-US"/>
              </w:rPr>
              <w:t>3.1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ExternalBuilding Security</w:t>
            </w:r>
          </w:p>
          <w:p>
            <w:pPr>
              <w:spacing w:before="120"/>
              <w:rPr>
                <w:b/>
                <w:bCs/>
                <w:lang w:val="en-US" w:eastAsia="zh-CN"/>
              </w:rPr>
            </w:pPr>
            <w:r>
              <w:rPr>
                <w:rFonts w:hint="eastAsia"/>
                <w:b/>
                <w:bCs/>
                <w:lang w:val="en-US" w:eastAsia="zh-CN"/>
              </w:rPr>
              <w:t>外部大厦安全</w:t>
            </w:r>
          </w:p>
        </w:tc>
        <w:tc>
          <w:tcPr>
            <w:tcW w:w="6360" w:type="dxa"/>
          </w:tcPr>
          <w:p>
            <w:pPr>
              <w:spacing w:before="120"/>
              <w:rPr>
                <w:lang w:val="en-US" w:eastAsia="zh-CN"/>
              </w:rPr>
            </w:pPr>
            <w:r>
              <w:rPr>
                <w:lang w:val="en-US"/>
              </w:rPr>
              <w:t xml:space="preserve">Reinforced building construction and external surveillance </w:t>
            </w:r>
          </w:p>
          <w:p>
            <w:pPr>
              <w:spacing w:before="120"/>
              <w:rPr>
                <w:lang w:val="en-US" w:eastAsia="zh-CN"/>
              </w:rPr>
            </w:pPr>
            <w:r>
              <w:rPr>
                <w:rFonts w:hint="eastAsia"/>
                <w:lang w:val="en-US" w:eastAsia="zh-CN"/>
              </w:rPr>
              <w:t>加强大厦建筑和外部监视</w:t>
            </w:r>
          </w:p>
        </w:tc>
        <w:tc>
          <w:tcPr>
            <w:tcW w:w="739" w:type="dxa"/>
          </w:tcPr>
          <w:p>
            <w:pPr>
              <w:spacing w:before="120"/>
              <w:jc w:val="center"/>
              <w:rPr>
                <w:lang w:val="en-US"/>
              </w:rPr>
            </w:pPr>
            <w:r>
              <w:fldChar w:fldCharType="begin"/>
            </w:r>
            <w:r>
              <w:instrText xml:space="preserve"> HYPERLINK \l "_Exterior_Building_Security" </w:instrText>
            </w:r>
            <w:r>
              <w:fldChar w:fldCharType="separate"/>
            </w:r>
            <w:r>
              <w:rPr>
                <w:rStyle w:val="44"/>
                <w:lang w:val="en-US"/>
              </w:rPr>
              <w:t>3.2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Automatic: Alarm system is automatically activated when the last person exits </w:t>
            </w:r>
          </w:p>
          <w:p>
            <w:pPr>
              <w:spacing w:before="120"/>
              <w:rPr>
                <w:lang w:val="en-US" w:eastAsia="zh-CN"/>
              </w:rPr>
            </w:pPr>
            <w:r>
              <w:rPr>
                <w:rFonts w:hint="eastAsia"/>
                <w:lang w:val="en-US" w:eastAsia="zh-CN"/>
              </w:rPr>
              <w:t>自动化：当最后一人离开时自动激活警报系统</w:t>
            </w:r>
          </w:p>
        </w:tc>
        <w:tc>
          <w:tcPr>
            <w:tcW w:w="739" w:type="dxa"/>
          </w:tcPr>
          <w:p>
            <w:pPr>
              <w:spacing w:before="120"/>
              <w:jc w:val="center"/>
              <w:rPr>
                <w:lang w:val="en-US"/>
              </w:rPr>
            </w:pPr>
            <w:r>
              <w:fldChar w:fldCharType="begin"/>
            </w:r>
            <w:r>
              <w:instrText xml:space="preserve"> HYPERLINK \l "_Automatic" </w:instrText>
            </w:r>
            <w:r>
              <w:fldChar w:fldCharType="separate"/>
            </w:r>
            <w:r>
              <w:rPr>
                <w:rStyle w:val="44"/>
                <w:lang w:val="en-US"/>
              </w:rPr>
              <w:t>3.3.3</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Reinforced access control (anti pass back or Single sluice) </w:t>
            </w:r>
          </w:p>
          <w:p>
            <w:pPr>
              <w:pStyle w:val="24"/>
              <w:tabs>
                <w:tab w:val="clear" w:pos="4536"/>
                <w:tab w:val="clear" w:pos="9072"/>
              </w:tabs>
              <w:spacing w:before="120"/>
              <w:rPr>
                <w:lang w:val="en-US" w:eastAsia="zh-CN"/>
              </w:rPr>
            </w:pPr>
            <w:r>
              <w:rPr>
                <w:rFonts w:hint="eastAsia"/>
                <w:lang w:val="en-US" w:eastAsia="zh-CN"/>
              </w:rPr>
              <w:t>强制访问控制（反潜回门或单闸）</w:t>
            </w:r>
          </w:p>
        </w:tc>
        <w:tc>
          <w:tcPr>
            <w:tcW w:w="739" w:type="dxa"/>
          </w:tcPr>
          <w:p>
            <w:pPr>
              <w:pStyle w:val="24"/>
              <w:tabs>
                <w:tab w:val="clear" w:pos="4536"/>
                <w:tab w:val="clear" w:pos="9072"/>
              </w:tabs>
              <w:spacing w:before="120"/>
              <w:jc w:val="center"/>
              <w:rPr>
                <w:lang w:val="en-US"/>
              </w:rPr>
            </w:pPr>
            <w:r>
              <w:fldChar w:fldCharType="begin"/>
            </w:r>
            <w:r>
              <w:instrText xml:space="preserve"> HYPERLINK \l "_Specific" </w:instrText>
            </w:r>
            <w:r>
              <w:fldChar w:fldCharType="separate"/>
            </w:r>
            <w:r>
              <w:rPr>
                <w:rStyle w:val="44"/>
                <w:lang w:val="en-US"/>
              </w:rPr>
              <w:t>3.4.3</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"_Permanent" </w:instrText>
            </w:r>
            <w:r>
              <w:fldChar w:fldCharType="separate"/>
            </w:r>
            <w:r>
              <w:rPr>
                <w:rStyle w:val="44"/>
                <w:lang w:val="en-US"/>
              </w:rPr>
              <w:t>3.5.2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Goods Flows and Traps</w:t>
            </w:r>
          </w:p>
          <w:p>
            <w:pPr>
              <w:spacing w:before="120"/>
              <w:rPr>
                <w:b/>
                <w:bCs/>
                <w:lang w:val="en-US" w:eastAsia="zh-CN"/>
              </w:rPr>
            </w:pPr>
            <w:r>
              <w:rPr>
                <w:rFonts w:hint="eastAsia"/>
                <w:b/>
                <w:bCs/>
                <w:lang w:val="en-US" w:eastAsia="zh-CN"/>
              </w:rPr>
              <w:t>货物流通和货闸</w:t>
            </w:r>
          </w:p>
        </w:tc>
        <w:tc>
          <w:tcPr>
            <w:tcW w:w="6360" w:type="dxa"/>
          </w:tcPr>
          <w:p>
            <w:pPr>
              <w:spacing w:before="120"/>
              <w:rPr>
                <w:lang w:val="en-US" w:eastAsia="zh-CN"/>
              </w:rPr>
            </w:pPr>
            <w:r>
              <w:rPr>
                <w:lang w:val="en-US"/>
              </w:rPr>
              <w:t>Separated access points and flows for goods and personnel</w:t>
            </w:r>
          </w:p>
          <w:p>
            <w:pPr>
              <w:tabs>
                <w:tab w:val="left" w:pos="991"/>
              </w:tabs>
              <w:spacing w:before="120"/>
              <w:rPr>
                <w:lang w:val="en-US" w:eastAsia="zh-CN"/>
              </w:rPr>
            </w:pPr>
            <w:r>
              <w:rPr>
                <w:rFonts w:hint="eastAsia"/>
                <w:lang w:val="en-US" w:eastAsia="zh-CN"/>
              </w:rPr>
              <w:t>货物和人员流通访问点隔离</w:t>
            </w:r>
          </w:p>
        </w:tc>
        <w:tc>
          <w:tcPr>
            <w:tcW w:w="739" w:type="dxa"/>
          </w:tcPr>
          <w:p>
            <w:pPr>
              <w:pStyle w:val="24"/>
              <w:tabs>
                <w:tab w:val="clear" w:pos="4536"/>
                <w:tab w:val="clear" w:pos="9072"/>
              </w:tabs>
              <w:spacing w:before="120"/>
              <w:jc w:val="center"/>
              <w:rPr>
                <w:lang w:val="en-US"/>
              </w:rPr>
            </w:pPr>
            <w:r>
              <w:fldChar w:fldCharType="begin"/>
            </w:r>
            <w:r>
              <w:instrText xml:space="preserve"> HYPERLINK \l "_Goods_Flows_and" </w:instrText>
            </w:r>
            <w:r>
              <w:fldChar w:fldCharType="separate"/>
            </w:r>
            <w:r>
              <w:rPr>
                <w:rStyle w:val="44"/>
                <w:lang w:val="en-US"/>
              </w:rPr>
              <w:t>3.6</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Storage and destruction</w:t>
            </w:r>
          </w:p>
          <w:p>
            <w:pPr>
              <w:spacing w:before="120"/>
              <w:rPr>
                <w:b/>
                <w:bCs/>
                <w:lang w:val="en-US" w:eastAsia="zh-CN"/>
              </w:rPr>
            </w:pPr>
            <w:r>
              <w:rPr>
                <w:rFonts w:hint="eastAsia"/>
                <w:b/>
                <w:bCs/>
                <w:lang w:val="en-US" w:eastAsia="zh-CN"/>
              </w:rPr>
              <w:t>存储和销毁</w:t>
            </w:r>
          </w:p>
        </w:tc>
        <w:tc>
          <w:tcPr>
            <w:tcW w:w="6360" w:type="dxa"/>
          </w:tcPr>
          <w:p>
            <w:pPr>
              <w:pStyle w:val="24"/>
              <w:tabs>
                <w:tab w:val="clear" w:pos="4536"/>
                <w:tab w:val="clear" w:pos="9072"/>
              </w:tabs>
              <w:spacing w:before="120"/>
              <w:rPr>
                <w:lang w:val="en-US" w:eastAsia="zh-CN"/>
              </w:rPr>
            </w:pPr>
            <w:r>
              <w:rPr>
                <w:lang w:val="en-US" w:eastAsia="zh-CN"/>
              </w:rPr>
              <w:t xml:space="preserve">HSA </w:t>
            </w:r>
            <w:r>
              <w:rPr>
                <w:rFonts w:hint="eastAsia"/>
                <w:lang w:val="en-US" w:eastAsia="zh-CN"/>
              </w:rPr>
              <w:t>&amp;</w:t>
            </w:r>
            <w:r>
              <w:rPr>
                <w:lang w:val="en-US"/>
              </w:rPr>
              <w:t>Vault or Warehouse storage and shredding room mandatory</w:t>
            </w:r>
          </w:p>
          <w:p>
            <w:pPr>
              <w:pStyle w:val="24"/>
              <w:tabs>
                <w:tab w:val="clear" w:pos="4536"/>
                <w:tab w:val="clear" w:pos="9072"/>
              </w:tabs>
              <w:spacing w:before="120"/>
              <w:rPr>
                <w:lang w:val="en-US" w:eastAsia="zh-CN"/>
              </w:rPr>
            </w:pPr>
            <w:r>
              <w:rPr>
                <w:rFonts w:hint="eastAsia"/>
                <w:lang w:val="en-US" w:eastAsia="zh-CN"/>
              </w:rPr>
              <w:t>高安全存储区&amp;金库或仓库和粉碎间强制性</w:t>
            </w:r>
          </w:p>
        </w:tc>
        <w:tc>
          <w:tcPr>
            <w:tcW w:w="739" w:type="dxa"/>
          </w:tcPr>
          <w:p>
            <w:pPr>
              <w:pStyle w:val="24"/>
              <w:tabs>
                <w:tab w:val="clear" w:pos="4536"/>
                <w:tab w:val="clear" w:pos="9072"/>
              </w:tabs>
              <w:spacing w:before="120"/>
              <w:jc w:val="center"/>
              <w:rPr>
                <w:lang w:val="en-US"/>
              </w:rPr>
            </w:pPr>
            <w:r>
              <w:fldChar w:fldCharType="begin"/>
            </w:r>
            <w:r>
              <w:instrText xml:space="preserve"> HYPERLINK \l "_Vault" </w:instrText>
            </w:r>
            <w:r>
              <w:fldChar w:fldCharType="separate"/>
            </w:r>
            <w:r>
              <w:rPr>
                <w:rStyle w:val="44"/>
                <w:lang w:val="en-US"/>
              </w:rPr>
              <w:t>3.7.2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CCTV</w:t>
            </w:r>
          </w:p>
          <w:p>
            <w:pPr>
              <w:spacing w:before="120"/>
              <w:rPr>
                <w:b/>
                <w:bCs/>
                <w:lang w:val="en-US" w:eastAsia="zh-CN"/>
              </w:rPr>
            </w:pPr>
            <w:r>
              <w:rPr>
                <w:rFonts w:hint="eastAsia"/>
                <w:b/>
                <w:bCs/>
                <w:lang w:val="en-US" w:eastAsia="zh-CN"/>
              </w:rPr>
              <w:t>闭路电视</w:t>
            </w:r>
          </w:p>
        </w:tc>
        <w:tc>
          <w:tcPr>
            <w:tcW w:w="6360" w:type="dxa"/>
          </w:tcPr>
          <w:p>
            <w:pPr>
              <w:pStyle w:val="24"/>
              <w:tabs>
                <w:tab w:val="clear" w:pos="4536"/>
                <w:tab w:val="clear" w:pos="9072"/>
              </w:tabs>
              <w:spacing w:before="120"/>
              <w:rPr>
                <w:lang w:val="en-US" w:eastAsia="zh-CN"/>
              </w:rPr>
            </w:pPr>
            <w:r>
              <w:rPr>
                <w:lang w:val="en-US"/>
              </w:rPr>
              <w:t xml:space="preserve">Entire activities coverage </w:t>
            </w:r>
          </w:p>
          <w:p>
            <w:pPr>
              <w:pStyle w:val="24"/>
              <w:tabs>
                <w:tab w:val="clear" w:pos="4536"/>
                <w:tab w:val="clear" w:pos="9072"/>
              </w:tabs>
              <w:spacing w:before="120"/>
              <w:rPr>
                <w:lang w:val="en-US" w:eastAsia="zh-CN"/>
              </w:rPr>
            </w:pPr>
            <w:r>
              <w:rPr>
                <w:rFonts w:hint="eastAsia"/>
                <w:lang w:val="en-US" w:eastAsia="zh-CN"/>
              </w:rPr>
              <w:t>覆盖整个活动</w:t>
            </w:r>
          </w:p>
        </w:tc>
        <w:tc>
          <w:tcPr>
            <w:tcW w:w="739" w:type="dxa"/>
          </w:tcPr>
          <w:p>
            <w:pPr>
              <w:pStyle w:val="24"/>
              <w:tabs>
                <w:tab w:val="clear" w:pos="4536"/>
                <w:tab w:val="clear" w:pos="9072"/>
              </w:tabs>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Receipt &amp; Dispatch area</w:t>
            </w:r>
          </w:p>
          <w:p>
            <w:pPr>
              <w:spacing w:before="120"/>
              <w:rPr>
                <w:b/>
                <w:bCs/>
                <w:lang w:val="en-US" w:eastAsia="zh-CN"/>
              </w:rPr>
            </w:pPr>
            <w:r>
              <w:rPr>
                <w:rFonts w:hint="eastAsia"/>
                <w:b/>
                <w:bCs/>
                <w:lang w:val="en-US" w:eastAsia="zh-CN"/>
              </w:rPr>
              <w:t>收/发货区域</w:t>
            </w:r>
          </w:p>
        </w:tc>
        <w:tc>
          <w:tcPr>
            <w:tcW w:w="6360" w:type="dxa"/>
          </w:tcPr>
          <w:p>
            <w:pPr>
              <w:pStyle w:val="24"/>
              <w:tabs>
                <w:tab w:val="clear" w:pos="4536"/>
                <w:tab w:val="clear" w:pos="9072"/>
              </w:tabs>
              <w:spacing w:before="120"/>
              <w:rPr>
                <w:lang w:val="en-US" w:eastAsia="zh-CN"/>
              </w:rPr>
            </w:pPr>
            <w:r>
              <w:rPr>
                <w:lang w:val="en-US"/>
              </w:rPr>
              <w:t>Loading bay with interlocked system</w:t>
            </w:r>
          </w:p>
          <w:p>
            <w:pPr>
              <w:pStyle w:val="24"/>
              <w:tabs>
                <w:tab w:val="clear" w:pos="4536"/>
                <w:tab w:val="clear" w:pos="9072"/>
              </w:tabs>
              <w:spacing w:before="120"/>
              <w:rPr>
                <w:lang w:val="en-US" w:eastAsia="zh-CN"/>
              </w:rPr>
            </w:pPr>
            <w:r>
              <w:rPr>
                <w:rFonts w:hint="eastAsia"/>
                <w:lang w:val="en-US" w:eastAsia="zh-CN"/>
              </w:rPr>
              <w:t>装卸区配置联锁系统</w:t>
            </w:r>
          </w:p>
        </w:tc>
        <w:tc>
          <w:tcPr>
            <w:tcW w:w="739" w:type="dxa"/>
          </w:tcPr>
          <w:p>
            <w:pPr>
              <w:pStyle w:val="24"/>
              <w:tabs>
                <w:tab w:val="clear" w:pos="4536"/>
                <w:tab w:val="clear" w:pos="9072"/>
              </w:tabs>
              <w:spacing w:before="120"/>
              <w:rPr>
                <w:lang w:val="en-US"/>
              </w:rPr>
            </w:pPr>
            <w:r>
              <w:fldChar w:fldCharType="begin"/>
            </w:r>
            <w:r>
              <w:instrText xml:space="preserve"> HYPERLINK \l "_Receipt_and_Dispatch" </w:instrText>
            </w:r>
            <w:r>
              <w:fldChar w:fldCharType="separate"/>
            </w:r>
            <w:r>
              <w:rPr>
                <w:rStyle w:val="44"/>
                <w:lang w:val="en-US"/>
              </w:rPr>
              <w:t>3.10</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Sample management </w:t>
            </w:r>
          </w:p>
          <w:p>
            <w:pPr>
              <w:spacing w:before="120"/>
              <w:rPr>
                <w:b/>
                <w:bCs/>
                <w:lang w:val="en-US" w:eastAsia="zh-CN"/>
              </w:rPr>
            </w:pPr>
            <w:r>
              <w:rPr>
                <w:rFonts w:hint="eastAsia"/>
                <w:b/>
                <w:bCs/>
                <w:lang w:val="en-US" w:eastAsia="zh-CN"/>
              </w:rPr>
              <w:t>样品管理</w:t>
            </w:r>
          </w:p>
        </w:tc>
        <w:tc>
          <w:tcPr>
            <w:tcW w:w="6360" w:type="dxa"/>
          </w:tcPr>
          <w:p>
            <w:pPr>
              <w:pStyle w:val="24"/>
              <w:tabs>
                <w:tab w:val="clear" w:pos="4536"/>
                <w:tab w:val="clear" w:pos="9072"/>
              </w:tabs>
              <w:spacing w:before="120"/>
              <w:rPr>
                <w:lang w:val="en-US" w:eastAsia="zh-CN"/>
              </w:rPr>
            </w:pPr>
            <w:r>
              <w:rPr>
                <w:lang w:val="en-US"/>
              </w:rPr>
              <w:t xml:space="preserve">Secure storage and accountability of sample </w:t>
            </w:r>
          </w:p>
          <w:p>
            <w:pPr>
              <w:pStyle w:val="24"/>
              <w:tabs>
                <w:tab w:val="clear" w:pos="4536"/>
                <w:tab w:val="clear" w:pos="9072"/>
              </w:tabs>
              <w:spacing w:before="120"/>
              <w:rPr>
                <w:lang w:val="en-US" w:eastAsia="zh-CN"/>
              </w:rPr>
            </w:pPr>
            <w:r>
              <w:rPr>
                <w:rFonts w:hint="eastAsia"/>
                <w:lang w:val="en-US" w:eastAsia="zh-CN"/>
              </w:rPr>
              <w:t>样品安全储存和问责制</w:t>
            </w:r>
          </w:p>
        </w:tc>
        <w:tc>
          <w:tcPr>
            <w:tcW w:w="739" w:type="dxa"/>
          </w:tcPr>
          <w:p>
            <w:pPr>
              <w:pStyle w:val="24"/>
              <w:tabs>
                <w:tab w:val="clear" w:pos="4536"/>
                <w:tab w:val="clear" w:pos="9072"/>
              </w:tabs>
              <w:spacing w:before="120"/>
              <w:jc w:val="center"/>
              <w:rPr>
                <w:lang w:val="en-US"/>
              </w:rPr>
            </w:pPr>
            <w:r>
              <w:fldChar w:fldCharType="begin"/>
            </w:r>
            <w:r>
              <w:instrText xml:space="preserve"> HYPERLINK \l "_Sample_Management" </w:instrText>
            </w:r>
            <w:r>
              <w:fldChar w:fldCharType="separate"/>
            </w:r>
            <w:r>
              <w:rPr>
                <w:rStyle w:val="44"/>
                <w:lang w:val="en-US"/>
              </w:rPr>
              <w:t>4.3</w:t>
            </w:r>
            <w:r>
              <w:rPr>
                <w:rStyle w:val="44"/>
                <w:lang w:val="en-US"/>
              </w:rPr>
              <w:fldChar w:fldCharType="end"/>
            </w:r>
          </w:p>
        </w:tc>
      </w:tr>
    </w:tbl>
    <w:p>
      <w:pPr>
        <w:spacing w:before="120"/>
        <w:rPr>
          <w:lang w:val="en-US"/>
        </w:rPr>
      </w:pPr>
    </w:p>
    <w:p>
      <w:pPr>
        <w:pStyle w:val="4"/>
        <w:numPr>
          <w:ilvl w:val="2"/>
          <w:numId w:val="0"/>
        </w:numPr>
        <w:tabs>
          <w:tab w:val="left" w:pos="720"/>
        </w:tabs>
        <w:spacing w:before="120"/>
        <w:ind w:left="216" w:hanging="216"/>
        <w:jc w:val="left"/>
        <w:rPr>
          <w:lang w:val="en-US" w:eastAsia="zh-CN"/>
        </w:rPr>
      </w:pPr>
      <w:r>
        <w:rPr>
          <w:lang w:val="en-US"/>
        </w:rPr>
        <w:br w:type="page"/>
      </w:r>
      <w:bookmarkStart w:id="362" w:name="_Toc369681250"/>
      <w:bookmarkStart w:id="363" w:name="_Toc369680898"/>
      <w:r>
        <w:rPr>
          <w:rFonts w:hint="eastAsia"/>
          <w:lang w:val="en-US" w:eastAsia="zh-CN"/>
        </w:rPr>
        <w:t>8.1.4</w:t>
      </w:r>
      <w:r>
        <w:rPr>
          <w:rFonts w:hint="eastAsia"/>
          <w:lang w:val="en-US" w:eastAsia="zh-CN"/>
        </w:rPr>
        <w:tab/>
      </w:r>
      <w:r>
        <w:rPr>
          <w:lang w:val="en-US"/>
        </w:rPr>
        <w:t>Production site security zones</w:t>
      </w:r>
      <w:r>
        <w:rPr>
          <w:rFonts w:hint="eastAsia"/>
          <w:lang w:val="en-US" w:eastAsia="zh-CN"/>
        </w:rPr>
        <w:t>生产现场安全区</w:t>
      </w:r>
      <w:bookmarkEnd w:id="362"/>
      <w:bookmarkEnd w:id="363"/>
    </w:p>
    <w:p>
      <w:pPr>
        <w:spacing w:before="120"/>
        <w:rPr>
          <w:lang w:val="en-US" w:eastAsia="zh-CN"/>
        </w:rPr>
      </w:pPr>
      <w:r>
        <w:rPr>
          <w:lang w:val="en-US"/>
        </w:rPr>
        <w:t>The table below identifies for each domain of activity, the required security zone and specificities.</w:t>
      </w:r>
    </w:p>
    <w:p>
      <w:pPr>
        <w:rPr>
          <w:rFonts w:cs="Arial"/>
          <w:color w:val="000000"/>
          <w:lang w:val="en-US" w:eastAsia="zh-CN"/>
        </w:rPr>
      </w:pPr>
      <w:r>
        <w:rPr>
          <w:rFonts w:ascii="宋体" w:hAnsi="宋体" w:cs="宋体"/>
          <w:color w:val="000000"/>
          <w:lang w:val="en-US" w:eastAsia="zh-CN"/>
        </w:rPr>
        <w:t>下</w:t>
      </w:r>
      <w:r>
        <w:rPr>
          <w:rFonts w:hint="eastAsia" w:ascii="宋体" w:hAnsi="宋体" w:cs="宋体"/>
          <w:color w:val="000000"/>
          <w:lang w:val="en-US" w:eastAsia="zh-CN"/>
        </w:rPr>
        <w:t>表为每个域的活动、所需的安全区和特殊性</w:t>
      </w:r>
      <w:r>
        <w:rPr>
          <w:rFonts w:ascii="宋体" w:hAnsi="宋体" w:cs="宋体"/>
          <w:color w:val="000000"/>
          <w:lang w:val="en-US" w:eastAsia="zh-CN"/>
        </w:rPr>
        <w:t>。</w:t>
      </w:r>
    </w:p>
    <w:tbl>
      <w:tblPr>
        <w:tblStyle w:val="38"/>
        <w:tblW w:w="10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1843"/>
        <w:gridCol w:w="58"/>
        <w:gridCol w:w="719"/>
        <w:gridCol w:w="841"/>
        <w:gridCol w:w="4436"/>
        <w:gridCol w:w="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427" w:type="dxa"/>
            <w:gridSpan w:val="4"/>
            <w:tcBorders>
              <w:bottom w:val="single" w:color="auto" w:sz="4" w:space="0"/>
            </w:tcBorders>
            <w:shd w:val="clear" w:color="auto" w:fill="606060"/>
            <w:vAlign w:val="center"/>
          </w:tcPr>
          <w:p>
            <w:pPr>
              <w:spacing w:before="120"/>
              <w:rPr>
                <w:b/>
                <w:bCs/>
                <w:color w:val="FFFFFF"/>
                <w:lang w:val="en-US"/>
              </w:rPr>
            </w:pPr>
            <w:r>
              <w:rPr>
                <w:b/>
                <w:bCs/>
                <w:color w:val="FFFFFF"/>
                <w:lang w:val="en-US"/>
              </w:rPr>
              <w:t>Domain of activity</w:t>
            </w:r>
          </w:p>
        </w:tc>
        <w:tc>
          <w:tcPr>
            <w:tcW w:w="841" w:type="dxa"/>
            <w:shd w:val="clear" w:color="auto" w:fill="606060"/>
            <w:vAlign w:val="center"/>
          </w:tcPr>
          <w:p>
            <w:pPr>
              <w:spacing w:before="120"/>
              <w:jc w:val="center"/>
              <w:rPr>
                <w:b/>
                <w:bCs/>
                <w:color w:val="FFFFFF"/>
                <w:lang w:val="en-US"/>
              </w:rPr>
            </w:pPr>
            <w:r>
              <w:rPr>
                <w:b/>
                <w:bCs/>
                <w:color w:val="FFFFFF"/>
                <w:lang w:val="en-US"/>
              </w:rPr>
              <w:t>Zone Level</w:t>
            </w:r>
          </w:p>
        </w:tc>
        <w:tc>
          <w:tcPr>
            <w:tcW w:w="4436" w:type="dxa"/>
            <w:shd w:val="clear" w:color="auto" w:fill="606060"/>
            <w:vAlign w:val="center"/>
          </w:tcPr>
          <w:p>
            <w:pPr>
              <w:spacing w:before="120"/>
              <w:rPr>
                <w:b/>
                <w:bCs/>
                <w:color w:val="FFFFFF"/>
                <w:lang w:val="en-US"/>
              </w:rPr>
            </w:pPr>
            <w:r>
              <w:rPr>
                <w:b/>
                <w:bCs/>
                <w:color w:val="FFFFFF"/>
                <w:lang w:val="en-US"/>
              </w:rPr>
              <w:t>Specificities vs. zone definition</w:t>
            </w:r>
          </w:p>
        </w:tc>
        <w:tc>
          <w:tcPr>
            <w:tcW w:w="724" w:type="dxa"/>
            <w:shd w:val="clear" w:color="auto" w:fill="606060"/>
            <w:vAlign w:val="center"/>
          </w:tcPr>
          <w:p>
            <w:pPr>
              <w:spacing w:before="120"/>
              <w:jc w:val="center"/>
              <w:rPr>
                <w:b/>
                <w:bCs/>
                <w:color w:val="FFFFFF"/>
                <w:lang w:val="en-US"/>
              </w:rPr>
            </w:pPr>
            <w:r>
              <w:rPr>
                <w:b/>
                <w:bCs/>
                <w:color w:va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shd w:val="clear" w:color="auto" w:fill="F3F3F3"/>
            <w:vAlign w:val="center"/>
          </w:tcPr>
          <w:p>
            <w:pPr>
              <w:spacing w:before="120"/>
              <w:rPr>
                <w:b/>
                <w:bCs/>
                <w:lang w:val="en-US" w:eastAsia="zh-CN"/>
              </w:rPr>
            </w:pPr>
            <w:r>
              <w:rPr>
                <w:rFonts w:cs="Arial"/>
                <w:b/>
                <w:bCs/>
                <w:lang w:val="en-US"/>
              </w:rPr>
              <w:t>Administrative area</w:t>
            </w:r>
            <w:r>
              <w:rPr>
                <w:rFonts w:hint="eastAsia" w:cs="Arial"/>
                <w:b/>
                <w:bCs/>
                <w:lang w:val="en-US" w:eastAsia="zh-CN"/>
              </w:rPr>
              <w:t>管理区</w:t>
            </w:r>
          </w:p>
        </w:tc>
        <w:tc>
          <w:tcPr>
            <w:tcW w:w="2620" w:type="dxa"/>
            <w:gridSpan w:val="3"/>
            <w:vAlign w:val="center"/>
          </w:tcPr>
          <w:p>
            <w:pPr>
              <w:spacing w:before="120"/>
              <w:rPr>
                <w:rFonts w:cs="Arial"/>
                <w:lang w:val="en-US" w:eastAsia="zh-CN"/>
              </w:rPr>
            </w:pPr>
            <w:r>
              <w:rPr>
                <w:rFonts w:cs="Arial"/>
                <w:lang w:val="en-US"/>
              </w:rPr>
              <w:t xml:space="preserve">Order management, </w:t>
            </w:r>
          </w:p>
          <w:p>
            <w:pPr>
              <w:spacing w:before="120"/>
              <w:rPr>
                <w:rFonts w:cs="Arial"/>
                <w:lang w:val="en-US" w:eastAsia="zh-CN"/>
              </w:rPr>
            </w:pPr>
            <w:r>
              <w:rPr>
                <w:rFonts w:hint="eastAsia" w:cs="Arial"/>
                <w:lang w:val="en-US" w:eastAsia="zh-CN"/>
              </w:rPr>
              <w:t>订单管理</w:t>
            </w:r>
          </w:p>
          <w:p>
            <w:pPr>
              <w:spacing w:before="120"/>
              <w:rPr>
                <w:rFonts w:cs="Arial"/>
                <w:lang w:val="en-US" w:eastAsia="zh-CN"/>
              </w:rPr>
            </w:pPr>
            <w:r>
              <w:rPr>
                <w:rFonts w:cs="Arial"/>
                <w:lang w:val="en-US"/>
              </w:rPr>
              <w:t>Finance</w:t>
            </w:r>
            <w:r>
              <w:rPr>
                <w:rFonts w:hint="eastAsia" w:cs="Arial"/>
                <w:lang w:val="en-US" w:eastAsia="zh-CN"/>
              </w:rPr>
              <w:t>财务</w:t>
            </w:r>
            <w:r>
              <w:rPr>
                <w:rFonts w:cs="Arial"/>
                <w:lang w:val="en-US"/>
              </w:rPr>
              <w:br w:type="textWrapping"/>
            </w:r>
            <w:r>
              <w:rPr>
                <w:rFonts w:cs="Arial"/>
                <w:lang w:val="en-US"/>
              </w:rPr>
              <w:t xml:space="preserve">Security,  Facilities, </w:t>
            </w:r>
          </w:p>
          <w:p>
            <w:pPr>
              <w:spacing w:before="120"/>
              <w:rPr>
                <w:rFonts w:cs="Arial"/>
                <w:lang w:val="en-US" w:eastAsia="zh-CN"/>
              </w:rPr>
            </w:pPr>
            <w:r>
              <w:rPr>
                <w:rFonts w:hint="eastAsia" w:cs="Arial"/>
                <w:lang w:val="en-US" w:eastAsia="zh-CN"/>
              </w:rPr>
              <w:t>安全设施</w:t>
            </w:r>
            <w:r>
              <w:rPr>
                <w:rFonts w:cs="Arial"/>
                <w:lang w:val="en-US"/>
              </w:rPr>
              <w:br w:type="textWrapping"/>
            </w:r>
            <w:r>
              <w:rPr>
                <w:rFonts w:cs="Arial"/>
                <w:lang w:val="en-US"/>
              </w:rPr>
              <w:t>Human Resources,</w:t>
            </w:r>
          </w:p>
          <w:p>
            <w:pPr>
              <w:spacing w:before="120"/>
              <w:rPr>
                <w:rFonts w:cs="Arial"/>
                <w:lang w:val="en-US" w:eastAsia="zh-CN"/>
              </w:rPr>
            </w:pPr>
            <w:r>
              <w:rPr>
                <w:rFonts w:hint="eastAsia" w:cs="Arial"/>
                <w:lang w:val="en-US" w:eastAsia="zh-CN"/>
              </w:rPr>
              <w:t>人力资源</w:t>
            </w:r>
            <w:r>
              <w:rPr>
                <w:rFonts w:cs="Arial"/>
                <w:lang w:val="en-US"/>
              </w:rPr>
              <w:br w:type="textWrapping"/>
            </w:r>
            <w:r>
              <w:rPr>
                <w:rFonts w:cs="Arial"/>
                <w:lang w:val="en-US"/>
              </w:rPr>
              <w:t>IT &amp; MIS</w:t>
            </w:r>
          </w:p>
        </w:tc>
        <w:tc>
          <w:tcPr>
            <w:tcW w:w="841" w:type="dxa"/>
            <w:vAlign w:val="center"/>
          </w:tcPr>
          <w:p>
            <w:pPr>
              <w:spacing w:before="120"/>
              <w:jc w:val="center"/>
              <w:rPr>
                <w:b/>
                <w:bCs/>
                <w:lang w:val="en-US"/>
              </w:rPr>
            </w:pPr>
            <w:r>
              <w:rPr>
                <w:b/>
                <w:bCs/>
                <w:lang w:val="en-US"/>
              </w:rPr>
              <w:t>NZ</w:t>
            </w:r>
          </w:p>
        </w:tc>
        <w:tc>
          <w:tcPr>
            <w:tcW w:w="4436" w:type="dxa"/>
            <w:vAlign w:val="center"/>
          </w:tcPr>
          <w:p>
            <w:pPr>
              <w:spacing w:before="120"/>
              <w:rPr>
                <w:lang w:val="en-US" w:eastAsia="zh-CN"/>
              </w:rPr>
            </w:pPr>
            <w:r>
              <w:rPr>
                <w:lang w:val="en-US"/>
              </w:rPr>
              <w:t xml:space="preserve">1 - CCTV coverage not mandatory </w:t>
            </w:r>
          </w:p>
          <w:p>
            <w:pPr>
              <w:spacing w:before="120"/>
              <w:rPr>
                <w:lang w:val="en-US" w:eastAsia="zh-CN"/>
              </w:rPr>
            </w:pPr>
            <w:r>
              <w:rPr>
                <w:rFonts w:hint="eastAsia"/>
                <w:lang w:val="en-US" w:eastAsia="zh-CN"/>
              </w:rPr>
              <w:t>1.CCTV 非强制性覆盖</w:t>
            </w:r>
          </w:p>
          <w:p>
            <w:pPr>
              <w:spacing w:before="120"/>
              <w:rPr>
                <w:lang w:val="en-US" w:eastAsia="zh-CN"/>
              </w:rPr>
            </w:pPr>
            <w:r>
              <w:rPr>
                <w:lang w:val="en-US"/>
              </w:rPr>
              <w:t>2 - Locked office mandatory for human resources &amp; financial.</w:t>
            </w:r>
          </w:p>
          <w:p>
            <w:pPr>
              <w:spacing w:before="120"/>
              <w:rPr>
                <w:lang w:val="en-US" w:eastAsia="zh-CN"/>
              </w:rPr>
            </w:pPr>
            <w:r>
              <w:rPr>
                <w:rFonts w:hint="eastAsia"/>
                <w:lang w:val="en-US" w:eastAsia="zh-CN"/>
              </w:rPr>
              <w:t>人力资源部与财务部强制上锁</w:t>
            </w:r>
          </w:p>
        </w:tc>
        <w:tc>
          <w:tcPr>
            <w:tcW w:w="724" w:type="dxa"/>
          </w:tcPr>
          <w:p>
            <w:pPr>
              <w:pStyle w:val="24"/>
              <w:tabs>
                <w:tab w:val="clear" w:pos="4536"/>
                <w:tab w:val="clear" w:pos="9072"/>
              </w:tabs>
              <w:spacing w:before="120"/>
              <w:jc w:val="center"/>
              <w:rPr>
                <w:lang w:val="en-US"/>
              </w:rPr>
            </w:pPr>
            <w:r>
              <w:rPr>
                <w:lang w:val="en-US" w:eastAsia="zh-CN"/>
              </w:rPr>
              <w:br w:type="textWrapping"/>
            </w: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shd w:val="clear" w:color="auto" w:fill="F3F3F3"/>
            <w:vAlign w:val="center"/>
          </w:tcPr>
          <w:p>
            <w:pPr>
              <w:spacing w:before="120"/>
              <w:rPr>
                <w:rFonts w:cs="Arial"/>
                <w:b/>
                <w:bCs/>
                <w:lang w:val="en-US"/>
              </w:rPr>
            </w:pPr>
            <w:r>
              <w:rPr>
                <w:rFonts w:cs="Arial"/>
                <w:b/>
                <w:bCs/>
                <w:lang w:val="en-US"/>
              </w:rPr>
              <w:t>Computer room (office network)</w:t>
            </w:r>
          </w:p>
        </w:tc>
        <w:tc>
          <w:tcPr>
            <w:tcW w:w="2620" w:type="dxa"/>
            <w:gridSpan w:val="3"/>
            <w:vAlign w:val="center"/>
          </w:tcPr>
          <w:p>
            <w:pPr>
              <w:pStyle w:val="24"/>
              <w:tabs>
                <w:tab w:val="clear" w:pos="4536"/>
                <w:tab w:val="clear" w:pos="9072"/>
              </w:tabs>
              <w:spacing w:before="120"/>
              <w:rPr>
                <w:rFonts w:cs="Arial"/>
                <w:lang w:val="en-US"/>
              </w:rPr>
            </w:pPr>
          </w:p>
        </w:tc>
        <w:tc>
          <w:tcPr>
            <w:tcW w:w="841" w:type="dxa"/>
            <w:vAlign w:val="center"/>
          </w:tcPr>
          <w:p>
            <w:pPr>
              <w:spacing w:before="120"/>
              <w:jc w:val="center"/>
              <w:rPr>
                <w:b/>
                <w:bCs/>
                <w:color w:val="FF6600"/>
                <w:lang w:val="en-US"/>
              </w:rPr>
            </w:pPr>
            <w:r>
              <w:rPr>
                <w:b/>
                <w:bCs/>
                <w:color w:val="FF6600"/>
                <w:lang w:val="en-US"/>
              </w:rPr>
              <w:t>SZ</w:t>
            </w:r>
          </w:p>
        </w:tc>
        <w:tc>
          <w:tcPr>
            <w:tcW w:w="4436" w:type="dxa"/>
          </w:tcPr>
          <w:p>
            <w:pPr>
              <w:spacing w:before="120"/>
              <w:rPr>
                <w:lang w:val="en-US"/>
              </w:rPr>
            </w:pPr>
            <w:r>
              <w:rPr>
                <w:b/>
                <w:bCs/>
                <w:lang w:val="en-US"/>
              </w:rPr>
              <w:t>Not mandatory</w:t>
            </w:r>
            <w:r>
              <w:rPr>
                <w:lang w:val="en-US"/>
              </w:rPr>
              <w:t xml:space="preserve"> within this </w:t>
            </w:r>
            <w:r>
              <w:rPr>
                <w:b/>
                <w:bCs/>
                <w:color w:val="FF6600"/>
                <w:lang w:val="en-US"/>
              </w:rPr>
              <w:t>SZ</w:t>
            </w:r>
            <w:r>
              <w:rPr>
                <w:lang w:val="en-US"/>
              </w:rPr>
              <w:t xml:space="preserve"> area:</w:t>
            </w:r>
          </w:p>
          <w:p>
            <w:pPr>
              <w:spacing w:before="120"/>
              <w:rPr>
                <w:lang w:val="en-US"/>
              </w:rPr>
            </w:pPr>
            <w:r>
              <w:rPr>
                <w:lang w:val="en-US"/>
              </w:rPr>
              <w:t>1- Mail procedure</w:t>
            </w:r>
          </w:p>
          <w:p>
            <w:pPr>
              <w:spacing w:before="120"/>
              <w:rPr>
                <w:lang w:val="en-US"/>
              </w:rPr>
            </w:pPr>
            <w:r>
              <w:rPr>
                <w:lang w:val="en-US"/>
              </w:rPr>
              <w:t>2 - Sample management process</w:t>
            </w:r>
          </w:p>
        </w:tc>
        <w:tc>
          <w:tcPr>
            <w:tcW w:w="724" w:type="dxa"/>
          </w:tcPr>
          <w:p>
            <w:pPr>
              <w:spacing w:before="120"/>
              <w:jc w:val="center"/>
              <w:rPr>
                <w:lang w:val="en-US"/>
              </w:rPr>
            </w:pPr>
          </w:p>
          <w:p>
            <w:pPr>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p>
            <w:pPr>
              <w:spacing w:before="120"/>
              <w:jc w:val="center"/>
              <w:rPr>
                <w:lang w:val="en-US"/>
              </w:rPr>
            </w:pPr>
            <w:r>
              <w:fldChar w:fldCharType="begin"/>
            </w:r>
            <w:r>
              <w:instrText xml:space="preserve"> HYPERLINK \l "_Sample_Management" </w:instrText>
            </w:r>
            <w:r>
              <w:fldChar w:fldCharType="separate"/>
            </w:r>
            <w:r>
              <w:rPr>
                <w:rStyle w:val="44"/>
                <w:lang w:val="en-US"/>
              </w:rPr>
              <w:t>4.3</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restart"/>
            <w:shd w:val="clear" w:color="auto" w:fill="F3F3F3"/>
            <w:vAlign w:val="center"/>
          </w:tcPr>
          <w:p>
            <w:pPr>
              <w:spacing w:before="120"/>
              <w:rPr>
                <w:rFonts w:cs="Arial"/>
                <w:b/>
                <w:bCs/>
                <w:lang w:val="en-US"/>
              </w:rPr>
            </w:pPr>
            <w:r>
              <w:rPr>
                <w:rFonts w:cs="Arial"/>
                <w:b/>
                <w:bCs/>
                <w:lang w:val="en-US"/>
              </w:rPr>
              <w:t>Studio</w:t>
            </w:r>
            <w:r>
              <w:rPr>
                <w:rFonts w:cs="Arial"/>
                <w:b/>
                <w:bCs/>
                <w:lang w:val="en-US"/>
              </w:rPr>
              <w:br w:type="textWrapping"/>
            </w:r>
            <w:r>
              <w:rPr>
                <w:rFonts w:cs="Arial"/>
                <w:b/>
                <w:bCs/>
                <w:lang w:val="en-US"/>
              </w:rPr>
              <w:t>(Check &amp; print)</w:t>
            </w:r>
          </w:p>
        </w:tc>
        <w:tc>
          <w:tcPr>
            <w:tcW w:w="1901" w:type="dxa"/>
            <w:gridSpan w:val="2"/>
            <w:vAlign w:val="center"/>
          </w:tcPr>
          <w:p>
            <w:pPr>
              <w:spacing w:before="120"/>
              <w:rPr>
                <w:rFonts w:cs="Arial"/>
                <w:lang w:val="en-US"/>
              </w:rPr>
            </w:pPr>
          </w:p>
        </w:tc>
        <w:tc>
          <w:tcPr>
            <w:tcW w:w="719" w:type="dxa"/>
            <w:vAlign w:val="center"/>
          </w:tcPr>
          <w:p>
            <w:pPr>
              <w:spacing w:before="120"/>
              <w:rPr>
                <w:rFonts w:cs="Arial"/>
                <w:lang w:val="en-US"/>
              </w:rPr>
            </w:pPr>
            <w:r>
              <w:rPr>
                <w:rFonts w:cs="Arial"/>
                <w:lang w:val="en-US"/>
              </w:rPr>
              <w:t>BNK</w:t>
            </w:r>
          </w:p>
        </w:tc>
        <w:tc>
          <w:tcPr>
            <w:tcW w:w="841" w:type="dxa"/>
            <w:vAlign w:val="center"/>
          </w:tcPr>
          <w:p>
            <w:pPr>
              <w:spacing w:before="120"/>
              <w:jc w:val="center"/>
              <w:rPr>
                <w:b/>
                <w:bCs/>
                <w:color w:val="FF6600"/>
                <w:lang w:val="en-US"/>
              </w:rPr>
            </w:pPr>
            <w:r>
              <w:rPr>
                <w:b/>
                <w:bCs/>
                <w:color w:val="FF6600"/>
                <w:lang w:val="en-US"/>
              </w:rPr>
              <w:t>SZ</w:t>
            </w:r>
          </w:p>
        </w:tc>
        <w:tc>
          <w:tcPr>
            <w:tcW w:w="4436" w:type="dxa"/>
          </w:tcPr>
          <w:p>
            <w:pPr>
              <w:spacing w:before="120"/>
              <w:rPr>
                <w:lang w:val="en-US"/>
              </w:rPr>
            </w:pPr>
            <w:r>
              <w:rPr>
                <w:b/>
                <w:bCs/>
                <w:lang w:val="en-US"/>
              </w:rPr>
              <w:t>Not mandatory</w:t>
            </w:r>
            <w:r>
              <w:rPr>
                <w:lang w:val="en-US"/>
              </w:rPr>
              <w:t xml:space="preserve"> within this </w:t>
            </w:r>
            <w:r>
              <w:rPr>
                <w:b/>
                <w:bCs/>
                <w:color w:val="FF6600"/>
                <w:lang w:val="en-US"/>
              </w:rPr>
              <w:t>SZ</w:t>
            </w:r>
            <w:r>
              <w:rPr>
                <w:lang w:val="en-US"/>
              </w:rPr>
              <w:t xml:space="preserve"> area:</w:t>
            </w:r>
          </w:p>
          <w:p>
            <w:pPr>
              <w:spacing w:before="120"/>
              <w:rPr>
                <w:lang w:val="en-US"/>
              </w:rPr>
            </w:pPr>
            <w:r>
              <w:rPr>
                <w:lang w:val="en-US"/>
              </w:rPr>
              <w:t>1- Separate access points and flows for goods and personnel</w:t>
            </w:r>
          </w:p>
          <w:p>
            <w:pPr>
              <w:pStyle w:val="24"/>
              <w:tabs>
                <w:tab w:val="clear" w:pos="4536"/>
                <w:tab w:val="clear" w:pos="9072"/>
              </w:tabs>
              <w:spacing w:before="120"/>
              <w:rPr>
                <w:lang w:val="en-US"/>
              </w:rPr>
            </w:pPr>
            <w:r>
              <w:rPr>
                <w:lang w:val="en-US"/>
              </w:rPr>
              <w:t>2- Shredding room and vault storage</w:t>
            </w:r>
          </w:p>
          <w:p>
            <w:pPr>
              <w:spacing w:before="120"/>
              <w:rPr>
                <w:lang w:val="en-US"/>
              </w:rPr>
            </w:pPr>
            <w:r>
              <w:rPr>
                <w:lang w:val="en-US"/>
              </w:rPr>
              <w:t>3- CCTV coverage</w:t>
            </w:r>
          </w:p>
          <w:p>
            <w:pPr>
              <w:spacing w:before="120"/>
              <w:rPr>
                <w:lang w:val="en-US"/>
              </w:rPr>
            </w:pPr>
            <w:r>
              <w:rPr>
                <w:lang w:val="en-US"/>
              </w:rPr>
              <w:t>4- Loading bay</w:t>
            </w:r>
          </w:p>
        </w:tc>
        <w:tc>
          <w:tcPr>
            <w:tcW w:w="724" w:type="dxa"/>
          </w:tcPr>
          <w:p>
            <w:pPr>
              <w:spacing w:before="120"/>
              <w:jc w:val="center"/>
              <w:rPr>
                <w:lang w:val="en-US"/>
              </w:rPr>
            </w:pPr>
          </w:p>
          <w:p>
            <w:pPr>
              <w:spacing w:before="120"/>
              <w:jc w:val="center"/>
              <w:rPr>
                <w:lang w:val="en-US"/>
              </w:rPr>
            </w:pPr>
            <w:r>
              <w:fldChar w:fldCharType="begin"/>
            </w:r>
            <w:r>
              <w:instrText xml:space="preserve"> HYPERLINK \l "_Goods_Flows_and" </w:instrText>
            </w:r>
            <w:r>
              <w:fldChar w:fldCharType="separate"/>
            </w:r>
            <w:r>
              <w:rPr>
                <w:rStyle w:val="44"/>
                <w:lang w:val="en-US"/>
              </w:rPr>
              <w:t>3.6</w:t>
            </w:r>
            <w:r>
              <w:rPr>
                <w:rStyle w:val="44"/>
                <w:lang w:val="en-US"/>
              </w:rPr>
              <w:fldChar w:fldCharType="end"/>
            </w:r>
            <w:r>
              <w:rPr>
                <w:lang w:val="en-US"/>
              </w:rPr>
              <w:br w:type="textWrapping"/>
            </w:r>
          </w:p>
          <w:p>
            <w:pPr>
              <w:spacing w:before="120"/>
              <w:jc w:val="center"/>
              <w:rPr>
                <w:lang w:val="en-US"/>
              </w:rPr>
            </w:pPr>
            <w:r>
              <w:fldChar w:fldCharType="begin"/>
            </w:r>
            <w:r>
              <w:instrText xml:space="preserve"> HYPERLINK \l "_Goods_storage_and" </w:instrText>
            </w:r>
            <w:r>
              <w:fldChar w:fldCharType="separate"/>
            </w:r>
            <w:r>
              <w:rPr>
                <w:rStyle w:val="44"/>
                <w:lang w:val="en-US"/>
              </w:rPr>
              <w:t>3.7</w:t>
            </w:r>
            <w:r>
              <w:rPr>
                <w:rStyle w:val="44"/>
                <w:lang w:val="en-US"/>
              </w:rPr>
              <w:fldChar w:fldCharType="end"/>
            </w:r>
          </w:p>
          <w:p>
            <w:pPr>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p>
            <w:pPr>
              <w:spacing w:before="120"/>
              <w:jc w:val="center"/>
              <w:rPr>
                <w:lang w:val="en-US"/>
              </w:rPr>
            </w:pPr>
            <w:r>
              <w:fldChar w:fldCharType="begin"/>
            </w:r>
            <w:r>
              <w:instrText xml:space="preserve"> HYPERLINK \l "_Receipt_and_Dispatch" </w:instrText>
            </w:r>
            <w:r>
              <w:fldChar w:fldCharType="separate"/>
            </w:r>
            <w:r>
              <w:rPr>
                <w:rStyle w:val="44"/>
                <w:lang w:val="en-US"/>
              </w:rPr>
              <w:t>3.10</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rFonts w:cs="Arial"/>
                <w:b/>
                <w:bCs/>
                <w:lang w:val="en-US"/>
              </w:rPr>
            </w:pPr>
          </w:p>
        </w:tc>
        <w:tc>
          <w:tcPr>
            <w:tcW w:w="1901" w:type="dxa"/>
            <w:gridSpan w:val="2"/>
            <w:vAlign w:val="center"/>
          </w:tcPr>
          <w:p>
            <w:pPr>
              <w:spacing w:before="120"/>
              <w:rPr>
                <w:rFonts w:cs="Arial"/>
                <w:lang w:val="en-US"/>
              </w:rPr>
            </w:pPr>
          </w:p>
        </w:tc>
        <w:tc>
          <w:tcPr>
            <w:tcW w:w="719" w:type="dxa"/>
            <w:vAlign w:val="center"/>
          </w:tcPr>
          <w:p>
            <w:pPr>
              <w:spacing w:before="120"/>
              <w:rPr>
                <w:rFonts w:cs="Arial"/>
                <w:lang w:val="en-US"/>
              </w:rPr>
            </w:pPr>
            <w:r>
              <w:rPr>
                <w:rFonts w:cs="Arial"/>
                <w:lang w:val="en-US"/>
              </w:rPr>
              <w:t>GSM</w:t>
            </w:r>
          </w:p>
        </w:tc>
        <w:tc>
          <w:tcPr>
            <w:tcW w:w="841" w:type="dxa"/>
            <w:vAlign w:val="center"/>
          </w:tcPr>
          <w:p>
            <w:pPr>
              <w:spacing w:before="120"/>
              <w:jc w:val="center"/>
              <w:rPr>
                <w:rFonts w:ascii="Arial Narrow" w:hAnsi="Arial Narrow"/>
                <w:b/>
                <w:bCs/>
                <w:lang w:val="en-US"/>
              </w:rPr>
            </w:pPr>
            <w:r>
              <w:rPr>
                <w:rFonts w:ascii="Arial Narrow" w:hAnsi="Arial Narrow"/>
                <w:b/>
                <w:bCs/>
                <w:lang w:val="en-US"/>
              </w:rPr>
              <w:t>NZ</w:t>
            </w:r>
          </w:p>
        </w:tc>
        <w:tc>
          <w:tcPr>
            <w:tcW w:w="4436" w:type="dxa"/>
            <w:vAlign w:val="center"/>
          </w:tcPr>
          <w:p>
            <w:pPr>
              <w:spacing w:before="120"/>
              <w:rPr>
                <w:lang w:val="en-US"/>
              </w:rPr>
            </w:pPr>
            <w:r>
              <w:rPr>
                <w:lang w:val="en-US"/>
              </w:rPr>
              <w:t>Locked office mandatory</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restart"/>
            <w:shd w:val="clear" w:color="auto" w:fill="F3F3F3"/>
            <w:vAlign w:val="center"/>
          </w:tcPr>
          <w:p>
            <w:pPr>
              <w:spacing w:before="120"/>
              <w:rPr>
                <w:b/>
                <w:bCs/>
                <w:lang w:val="en-US"/>
              </w:rPr>
            </w:pPr>
            <w:r>
              <w:rPr>
                <w:rFonts w:cs="Arial"/>
                <w:b/>
                <w:bCs/>
                <w:lang w:val="en-US"/>
              </w:rPr>
              <w:t>Data processing</w:t>
            </w:r>
          </w:p>
        </w:tc>
        <w:tc>
          <w:tcPr>
            <w:tcW w:w="2620" w:type="dxa"/>
            <w:gridSpan w:val="3"/>
            <w:vAlign w:val="center"/>
          </w:tcPr>
          <w:p>
            <w:pPr>
              <w:spacing w:before="120"/>
              <w:rPr>
                <w:rFonts w:cs="Arial"/>
                <w:lang w:val="en-US"/>
              </w:rPr>
            </w:pPr>
            <w:r>
              <w:rPr>
                <w:rFonts w:cs="Arial"/>
                <w:lang w:val="en-US"/>
              </w:rPr>
              <w:t>Office/Desk</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spacing w:before="120"/>
              <w:rPr>
                <w:lang w:val="en-US"/>
              </w:rPr>
            </w:pPr>
            <w:r>
              <w:rPr>
                <w:lang w:val="en-US"/>
              </w:rPr>
              <w:t xml:space="preserve">Alarm by zone sufficient (like for </w:t>
            </w:r>
            <w:r>
              <w:rPr>
                <w:b/>
                <w:bCs/>
                <w:color w:val="FF6600"/>
                <w:lang w:val="en-US"/>
              </w:rPr>
              <w:t>SZ</w:t>
            </w:r>
            <w:r>
              <w:rPr>
                <w:lang w:val="en-US"/>
              </w:rPr>
              <w:t>)</w:t>
            </w:r>
          </w:p>
        </w:tc>
        <w:tc>
          <w:tcPr>
            <w:tcW w:w="724" w:type="dxa"/>
            <w:vAlign w:val="center"/>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2620" w:type="dxa"/>
            <w:gridSpan w:val="3"/>
            <w:vAlign w:val="center"/>
          </w:tcPr>
          <w:p>
            <w:pPr>
              <w:spacing w:before="120"/>
              <w:rPr>
                <w:rFonts w:cs="Arial"/>
                <w:lang w:val="en-US"/>
              </w:rPr>
            </w:pPr>
            <w:r>
              <w:rPr>
                <w:rFonts w:cs="Arial"/>
                <w:lang w:val="en-US"/>
              </w:rPr>
              <w:t>Computer Room</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pStyle w:val="24"/>
              <w:tabs>
                <w:tab w:val="clear" w:pos="4536"/>
                <w:tab w:val="clear" w:pos="9072"/>
              </w:tabs>
              <w:spacing w:before="120"/>
              <w:rPr>
                <w:lang w:val="en-US"/>
              </w:rPr>
            </w:pPr>
            <w:r>
              <w:rPr>
                <w:lang w:val="en-US"/>
              </w:rPr>
              <w:t>With an access control specific to the computer room see § 3.4.4.1</w:t>
            </w:r>
          </w:p>
        </w:tc>
        <w:tc>
          <w:tcPr>
            <w:tcW w:w="724" w:type="dxa"/>
            <w:vAlign w:val="center"/>
          </w:tcPr>
          <w:p>
            <w:pPr>
              <w:spacing w:before="120"/>
              <w:jc w:val="center"/>
              <w:rPr>
                <w:lang w:val="en-US"/>
              </w:rPr>
            </w:pPr>
            <w:r>
              <w:fldChar w:fldCharType="begin"/>
            </w:r>
            <w:r>
              <w:instrText xml:space="preserve"> HYPERLINK \l "_Areas_under_dual" </w:instrText>
            </w:r>
            <w:r>
              <w:fldChar w:fldCharType="separate"/>
            </w:r>
            <w:r>
              <w:rPr>
                <w:rStyle w:val="44"/>
                <w:lang w:val="en-US"/>
              </w:rPr>
              <w:t>3.4.4.1</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restart"/>
            <w:shd w:val="clear" w:color="auto" w:fill="F3F3F3"/>
            <w:vAlign w:val="center"/>
          </w:tcPr>
          <w:p>
            <w:pPr>
              <w:spacing w:before="120"/>
              <w:rPr>
                <w:rFonts w:cs="Arial"/>
                <w:b/>
                <w:bCs/>
                <w:lang w:val="en-US"/>
              </w:rPr>
            </w:pPr>
            <w:r>
              <w:rPr>
                <w:rFonts w:cs="Arial"/>
                <w:b/>
                <w:bCs/>
                <w:lang w:val="en-US"/>
              </w:rPr>
              <w:t>Production</w:t>
            </w:r>
          </w:p>
        </w:tc>
        <w:tc>
          <w:tcPr>
            <w:tcW w:w="2620" w:type="dxa"/>
            <w:gridSpan w:val="3"/>
            <w:vAlign w:val="center"/>
          </w:tcPr>
          <w:p>
            <w:pPr>
              <w:spacing w:before="120"/>
              <w:rPr>
                <w:rFonts w:cs="Arial"/>
                <w:lang w:val="en-US"/>
              </w:rPr>
            </w:pPr>
            <w:r>
              <w:rPr>
                <w:rFonts w:cs="Arial"/>
                <w:lang w:val="en-US"/>
              </w:rPr>
              <w:t>Micro-electronics</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spacing w:before="120"/>
              <w:rPr>
                <w:lang w:val="en-US"/>
              </w:rPr>
            </w:pPr>
            <w:r>
              <w:rPr>
                <w:lang w:val="en-US"/>
              </w:rPr>
              <w:t xml:space="preserve">Alarm by zone sufficient (like for </w:t>
            </w:r>
            <w:r>
              <w:rPr>
                <w:b/>
                <w:bCs/>
                <w:color w:val="FF6600"/>
                <w:lang w:val="en-US"/>
              </w:rPr>
              <w:t>SZ</w:t>
            </w:r>
            <w:r>
              <w:rPr>
                <w:lang w:val="en-US"/>
              </w:rPr>
              <w:t>)</w:t>
            </w:r>
          </w:p>
        </w:tc>
        <w:tc>
          <w:tcPr>
            <w:tcW w:w="724" w:type="dxa"/>
            <w:vAlign w:val="center"/>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rFonts w:cs="Arial"/>
                <w:b/>
                <w:bCs/>
                <w:lang w:val="en-US"/>
              </w:rPr>
            </w:pPr>
          </w:p>
        </w:tc>
        <w:tc>
          <w:tcPr>
            <w:tcW w:w="1901" w:type="dxa"/>
            <w:gridSpan w:val="2"/>
            <w:vMerge w:val="restart"/>
            <w:vAlign w:val="center"/>
          </w:tcPr>
          <w:p>
            <w:pPr>
              <w:spacing w:before="120"/>
              <w:rPr>
                <w:rFonts w:cs="Arial"/>
                <w:lang w:val="en-US"/>
              </w:rPr>
            </w:pPr>
            <w:r>
              <w:rPr>
                <w:rFonts w:cs="Arial"/>
                <w:lang w:val="en-US"/>
              </w:rPr>
              <w:t>Card Body Production</w:t>
            </w:r>
          </w:p>
        </w:tc>
        <w:tc>
          <w:tcPr>
            <w:tcW w:w="719" w:type="dxa"/>
            <w:vAlign w:val="center"/>
          </w:tcPr>
          <w:p>
            <w:pPr>
              <w:spacing w:before="120"/>
              <w:rPr>
                <w:rFonts w:cs="Arial"/>
                <w:lang w:val="en-US"/>
              </w:rPr>
            </w:pPr>
            <w:r>
              <w:rPr>
                <w:rFonts w:cs="Arial"/>
                <w:bCs/>
                <w:lang w:val="en-US"/>
              </w:rPr>
              <w:t>BNK</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spacing w:before="120"/>
              <w:rPr>
                <w:lang w:val="en-US"/>
              </w:rPr>
            </w:pPr>
            <w:r>
              <w:rPr>
                <w:lang w:val="en-US"/>
              </w:rPr>
              <w:t xml:space="preserve">Alarm by zone sufficient (like for </w:t>
            </w:r>
            <w:r>
              <w:rPr>
                <w:b/>
                <w:bCs/>
                <w:color w:val="FF6600"/>
                <w:lang w:val="en-US"/>
              </w:rPr>
              <w:t>SZ</w:t>
            </w:r>
            <w:r>
              <w:rPr>
                <w:lang w:val="en-US"/>
              </w:rPr>
              <w:t>)</w:t>
            </w:r>
          </w:p>
        </w:tc>
        <w:tc>
          <w:tcPr>
            <w:tcW w:w="724" w:type="dxa"/>
            <w:vAlign w:val="center"/>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rFonts w:cs="Arial"/>
                <w:b/>
                <w:bCs/>
                <w:lang w:val="en-US"/>
              </w:rPr>
            </w:pPr>
          </w:p>
        </w:tc>
        <w:tc>
          <w:tcPr>
            <w:tcW w:w="1901" w:type="dxa"/>
            <w:gridSpan w:val="2"/>
            <w:vMerge w:val="continue"/>
            <w:vAlign w:val="center"/>
          </w:tcPr>
          <w:p>
            <w:pPr>
              <w:spacing w:before="120"/>
              <w:rPr>
                <w:rFonts w:cs="Arial"/>
                <w:lang w:val="en-US"/>
              </w:rPr>
            </w:pPr>
          </w:p>
        </w:tc>
        <w:tc>
          <w:tcPr>
            <w:tcW w:w="719" w:type="dxa"/>
            <w:vAlign w:val="center"/>
          </w:tcPr>
          <w:p>
            <w:pPr>
              <w:spacing w:before="120"/>
              <w:rPr>
                <w:rFonts w:cs="Arial"/>
                <w:lang w:val="en-US"/>
              </w:rPr>
            </w:pPr>
            <w:r>
              <w:rPr>
                <w:rFonts w:cs="Arial"/>
                <w:lang w:val="en-US"/>
              </w:rPr>
              <w:t>GSM</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trPr>
        <w:tc>
          <w:tcPr>
            <w:tcW w:w="1807" w:type="dxa"/>
            <w:vMerge w:val="continue"/>
            <w:shd w:val="clear" w:color="auto" w:fill="F3F3F3"/>
            <w:vAlign w:val="center"/>
          </w:tcPr>
          <w:p>
            <w:pPr>
              <w:spacing w:before="120"/>
              <w:rPr>
                <w:rFonts w:cs="Arial"/>
                <w:b/>
                <w:bCs/>
                <w:lang w:val="en-US"/>
              </w:rPr>
            </w:pPr>
          </w:p>
        </w:tc>
        <w:tc>
          <w:tcPr>
            <w:tcW w:w="1901" w:type="dxa"/>
            <w:gridSpan w:val="2"/>
            <w:vMerge w:val="restart"/>
            <w:vAlign w:val="center"/>
          </w:tcPr>
          <w:p>
            <w:pPr>
              <w:spacing w:before="120"/>
              <w:rPr>
                <w:rFonts w:cs="Arial"/>
                <w:lang w:val="en-US"/>
              </w:rPr>
            </w:pPr>
            <w:r>
              <w:rPr>
                <w:rFonts w:cs="Arial"/>
                <w:lang w:val="en-US"/>
              </w:rPr>
              <w:t>Chip Embedding</w:t>
            </w:r>
          </w:p>
        </w:tc>
        <w:tc>
          <w:tcPr>
            <w:tcW w:w="719" w:type="dxa"/>
            <w:vAlign w:val="center"/>
          </w:tcPr>
          <w:p>
            <w:pPr>
              <w:spacing w:before="120"/>
              <w:rPr>
                <w:rFonts w:cs="Arial"/>
                <w:lang w:val="en-US"/>
              </w:rPr>
            </w:pPr>
            <w:r>
              <w:rPr>
                <w:rFonts w:cs="Arial"/>
                <w:bCs/>
                <w:lang w:val="en-US"/>
              </w:rPr>
              <w:t>BNK</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spacing w:before="120"/>
              <w:rPr>
                <w:lang w:val="en-US"/>
              </w:rPr>
            </w:pPr>
            <w:r>
              <w:rPr>
                <w:lang w:val="en-US"/>
              </w:rPr>
              <w:t xml:space="preserve">Alarm by zone sufficient (like for </w:t>
            </w:r>
            <w:r>
              <w:rPr>
                <w:b/>
                <w:bCs/>
                <w:color w:val="FF6600"/>
                <w:lang w:val="en-US"/>
              </w:rPr>
              <w:t>SZ</w:t>
            </w:r>
            <w:r>
              <w:rPr>
                <w:lang w:val="en-US"/>
              </w:rPr>
              <w:t>)</w:t>
            </w:r>
          </w:p>
        </w:tc>
        <w:tc>
          <w:tcPr>
            <w:tcW w:w="724" w:type="dxa"/>
            <w:vAlign w:val="center"/>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rFonts w:cs="Arial"/>
                <w:b/>
                <w:bCs/>
                <w:lang w:val="en-US"/>
              </w:rPr>
            </w:pPr>
          </w:p>
        </w:tc>
        <w:tc>
          <w:tcPr>
            <w:tcW w:w="1901" w:type="dxa"/>
            <w:gridSpan w:val="2"/>
            <w:vMerge w:val="continue"/>
            <w:vAlign w:val="center"/>
          </w:tcPr>
          <w:p>
            <w:pPr>
              <w:spacing w:before="120"/>
              <w:rPr>
                <w:rFonts w:cs="Arial"/>
                <w:lang w:val="en-US"/>
              </w:rPr>
            </w:pPr>
          </w:p>
        </w:tc>
        <w:tc>
          <w:tcPr>
            <w:tcW w:w="719" w:type="dxa"/>
            <w:vAlign w:val="center"/>
          </w:tcPr>
          <w:p>
            <w:pPr>
              <w:spacing w:before="120"/>
              <w:rPr>
                <w:rFonts w:cs="Arial"/>
                <w:lang w:val="en-US"/>
              </w:rPr>
            </w:pPr>
            <w:r>
              <w:rPr>
                <w:rFonts w:cs="Arial"/>
                <w:lang w:val="en-US"/>
              </w:rPr>
              <w:t>GSM</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rFonts w:cs="Arial"/>
                <w:b/>
                <w:bCs/>
                <w:lang w:val="en-US"/>
              </w:rPr>
            </w:pPr>
          </w:p>
        </w:tc>
        <w:tc>
          <w:tcPr>
            <w:tcW w:w="1901" w:type="dxa"/>
            <w:gridSpan w:val="2"/>
            <w:vMerge w:val="restart"/>
            <w:vAlign w:val="center"/>
          </w:tcPr>
          <w:p>
            <w:pPr>
              <w:spacing w:before="120"/>
              <w:rPr>
                <w:rFonts w:cs="Arial"/>
                <w:lang w:val="en-US"/>
              </w:rPr>
            </w:pPr>
            <w:r>
              <w:rPr>
                <w:rFonts w:cs="Arial"/>
                <w:lang w:val="en-US"/>
              </w:rPr>
              <w:t>Card Personalization</w:t>
            </w:r>
          </w:p>
        </w:tc>
        <w:tc>
          <w:tcPr>
            <w:tcW w:w="719" w:type="dxa"/>
            <w:vAlign w:val="center"/>
          </w:tcPr>
          <w:p>
            <w:pPr>
              <w:spacing w:before="120"/>
              <w:rPr>
                <w:rFonts w:cs="Arial"/>
                <w:lang w:val="en-US"/>
              </w:rPr>
            </w:pPr>
            <w:r>
              <w:rPr>
                <w:rFonts w:cs="Arial"/>
                <w:bCs/>
                <w:lang w:val="en-US"/>
              </w:rPr>
              <w:t>BNK</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rFonts w:cs="Arial"/>
                <w:b/>
                <w:bCs/>
                <w:lang w:val="en-US"/>
              </w:rPr>
            </w:pPr>
          </w:p>
        </w:tc>
        <w:tc>
          <w:tcPr>
            <w:tcW w:w="1901" w:type="dxa"/>
            <w:gridSpan w:val="2"/>
            <w:vMerge w:val="continue"/>
            <w:vAlign w:val="center"/>
          </w:tcPr>
          <w:p>
            <w:pPr>
              <w:spacing w:before="120"/>
              <w:rPr>
                <w:rFonts w:cs="Arial"/>
                <w:lang w:val="en-US"/>
              </w:rPr>
            </w:pPr>
          </w:p>
        </w:tc>
        <w:tc>
          <w:tcPr>
            <w:tcW w:w="719" w:type="dxa"/>
            <w:vAlign w:val="center"/>
          </w:tcPr>
          <w:p>
            <w:pPr>
              <w:spacing w:before="120"/>
              <w:rPr>
                <w:rFonts w:cs="Arial"/>
                <w:lang w:val="en-US"/>
              </w:rPr>
            </w:pPr>
            <w:r>
              <w:rPr>
                <w:rFonts w:cs="Arial"/>
                <w:lang w:val="en-US"/>
              </w:rPr>
              <w:t>GSM</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2620" w:type="dxa"/>
            <w:gridSpan w:val="3"/>
            <w:vAlign w:val="center"/>
          </w:tcPr>
          <w:p>
            <w:pPr>
              <w:spacing w:before="120"/>
              <w:rPr>
                <w:rFonts w:cs="Arial"/>
                <w:lang w:val="en-US"/>
              </w:rPr>
            </w:pPr>
            <w:r>
              <w:rPr>
                <w:rFonts w:cs="Arial"/>
                <w:lang w:val="en-US"/>
              </w:rPr>
              <w:t>PIN code/ Mailer</w:t>
            </w:r>
          </w:p>
        </w:tc>
        <w:tc>
          <w:tcPr>
            <w:tcW w:w="841" w:type="dxa"/>
            <w:vAlign w:val="center"/>
          </w:tcPr>
          <w:p>
            <w:pPr>
              <w:pStyle w:val="24"/>
              <w:tabs>
                <w:tab w:val="clear" w:pos="4536"/>
                <w:tab w:val="clear" w:pos="9072"/>
              </w:tabs>
              <w:spacing w:before="120"/>
              <w:jc w:val="center"/>
              <w:rPr>
                <w:b/>
                <w:bCs/>
                <w:lang w:val="en-US"/>
              </w:rPr>
            </w:pPr>
            <w:r>
              <w:rPr>
                <w:rFonts w:ascii="Arial Narrow" w:hAnsi="Arial Narrow"/>
                <w:b/>
                <w:bCs/>
                <w:color w:val="FF0000"/>
                <w:lang w:val="en-US"/>
              </w:rPr>
              <w:t>HSZ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1901" w:type="dxa"/>
            <w:gridSpan w:val="2"/>
            <w:vMerge w:val="restart"/>
            <w:vAlign w:val="center"/>
          </w:tcPr>
          <w:p>
            <w:pPr>
              <w:spacing w:before="120"/>
              <w:rPr>
                <w:rFonts w:cs="Arial"/>
                <w:lang w:val="en-US"/>
              </w:rPr>
            </w:pPr>
            <w:r>
              <w:rPr>
                <w:rFonts w:cs="Arial"/>
                <w:lang w:val="en-US"/>
              </w:rPr>
              <w:t>Shipment &amp; Delivery</w:t>
            </w:r>
          </w:p>
        </w:tc>
        <w:tc>
          <w:tcPr>
            <w:tcW w:w="719" w:type="dxa"/>
            <w:vAlign w:val="center"/>
          </w:tcPr>
          <w:p>
            <w:pPr>
              <w:spacing w:before="120"/>
              <w:rPr>
                <w:rFonts w:cs="Arial"/>
                <w:lang w:val="en-US"/>
              </w:rPr>
            </w:pPr>
            <w:r>
              <w:rPr>
                <w:rFonts w:cs="Arial"/>
                <w:bCs/>
                <w:lang w:val="en-US"/>
              </w:rPr>
              <w:t>BNK</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spacing w:before="120"/>
              <w:rPr>
                <w:lang w:val="en-US"/>
              </w:rPr>
            </w:pPr>
            <w:r>
              <w:rPr>
                <w:lang w:val="en-US"/>
              </w:rPr>
              <w:t xml:space="preserve">Alarm by zone sufficient (like for </w:t>
            </w:r>
            <w:r>
              <w:rPr>
                <w:b/>
                <w:bCs/>
                <w:color w:val="FF6600"/>
                <w:lang w:val="en-US"/>
              </w:rPr>
              <w:t>SZ</w:t>
            </w:r>
            <w:r>
              <w:rPr>
                <w:lang w:val="en-US"/>
              </w:rPr>
              <w:t>)</w:t>
            </w:r>
          </w:p>
        </w:tc>
        <w:tc>
          <w:tcPr>
            <w:tcW w:w="724" w:type="dxa"/>
            <w:vAlign w:val="center"/>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1901" w:type="dxa"/>
            <w:gridSpan w:val="2"/>
            <w:vMerge w:val="continue"/>
            <w:vAlign w:val="center"/>
          </w:tcPr>
          <w:p>
            <w:pPr>
              <w:spacing w:before="120"/>
              <w:rPr>
                <w:lang w:val="en-US"/>
              </w:rPr>
            </w:pPr>
          </w:p>
        </w:tc>
        <w:tc>
          <w:tcPr>
            <w:tcW w:w="719" w:type="dxa"/>
            <w:vAlign w:val="center"/>
          </w:tcPr>
          <w:p>
            <w:pPr>
              <w:spacing w:before="120"/>
              <w:rPr>
                <w:rFonts w:cs="Arial"/>
                <w:lang w:val="en-US"/>
              </w:rPr>
            </w:pPr>
            <w:r>
              <w:rPr>
                <w:rFonts w:cs="Arial"/>
                <w:lang w:val="en-US"/>
              </w:rPr>
              <w:t>GSM</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2620" w:type="dxa"/>
            <w:gridSpan w:val="3"/>
            <w:vAlign w:val="center"/>
          </w:tcPr>
          <w:p>
            <w:pPr>
              <w:spacing w:before="120"/>
              <w:rPr>
                <w:lang w:val="en-US"/>
              </w:rPr>
            </w:pPr>
            <w:r>
              <w:rPr>
                <w:lang w:val="en-US"/>
              </w:rPr>
              <w:t>Maintenance</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restart"/>
            <w:shd w:val="clear" w:color="auto" w:fill="F3F3F3"/>
            <w:vAlign w:val="center"/>
          </w:tcPr>
          <w:p>
            <w:pPr>
              <w:spacing w:before="120"/>
              <w:rPr>
                <w:b/>
                <w:bCs/>
                <w:lang w:val="en-US"/>
              </w:rPr>
            </w:pPr>
            <w:r>
              <w:rPr>
                <w:b/>
                <w:bCs/>
                <w:lang w:val="en-US"/>
              </w:rPr>
              <w:t>Storage</w:t>
            </w:r>
          </w:p>
        </w:tc>
        <w:tc>
          <w:tcPr>
            <w:tcW w:w="2620" w:type="dxa"/>
            <w:gridSpan w:val="3"/>
            <w:vAlign w:val="center"/>
          </w:tcPr>
          <w:p>
            <w:pPr>
              <w:spacing w:before="120"/>
              <w:rPr>
                <w:lang w:val="en-US"/>
              </w:rPr>
            </w:pPr>
            <w:r>
              <w:rPr>
                <w:lang w:val="en-US"/>
              </w:rPr>
              <w:t>Vault</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pStyle w:val="24"/>
              <w:tabs>
                <w:tab w:val="clear" w:pos="4536"/>
                <w:tab w:val="clear" w:pos="9072"/>
              </w:tabs>
              <w:spacing w:before="120"/>
              <w:rPr>
                <w:lang w:val="en-US"/>
              </w:rPr>
            </w:pPr>
            <w:r>
              <w:rPr>
                <w:lang w:val="en-US"/>
              </w:rPr>
              <w:t>With access control under dual control</w:t>
            </w:r>
          </w:p>
        </w:tc>
        <w:tc>
          <w:tcPr>
            <w:tcW w:w="724" w:type="dxa"/>
            <w:vAlign w:val="center"/>
          </w:tcPr>
          <w:p>
            <w:pPr>
              <w:spacing w:before="120"/>
              <w:jc w:val="center"/>
              <w:rPr>
                <w:lang w:val="en-US"/>
              </w:rPr>
            </w:pPr>
            <w:r>
              <w:fldChar w:fldCharType="begin"/>
            </w:r>
            <w:r>
              <w:instrText xml:space="preserve"> HYPERLINK \l "_Areas_under_dual" </w:instrText>
            </w:r>
            <w:r>
              <w:fldChar w:fldCharType="separate"/>
            </w:r>
            <w:r>
              <w:rPr>
                <w:rStyle w:val="44"/>
                <w:lang w:val="en-US"/>
              </w:rPr>
              <w:t>3.4.4.1</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2620" w:type="dxa"/>
            <w:gridSpan w:val="3"/>
            <w:vAlign w:val="center"/>
          </w:tcPr>
          <w:p>
            <w:pPr>
              <w:spacing w:before="120"/>
              <w:rPr>
                <w:lang w:val="en-US"/>
              </w:rPr>
            </w:pPr>
            <w:r>
              <w:rPr>
                <w:lang w:val="en-US"/>
              </w:rPr>
              <w:t>Warehouse</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w:t>
            </w:r>
          </w:p>
        </w:tc>
        <w:tc>
          <w:tcPr>
            <w:tcW w:w="724" w:type="dxa"/>
            <w:vAlign w:val="center"/>
          </w:tcPr>
          <w:p>
            <w:pPr>
              <w:spacing w:before="120"/>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shd w:val="clear" w:color="auto" w:fill="F3F3F3"/>
            <w:vAlign w:val="center"/>
          </w:tcPr>
          <w:p>
            <w:pPr>
              <w:spacing w:before="120"/>
              <w:rPr>
                <w:b/>
                <w:bCs/>
                <w:lang w:val="en-US"/>
              </w:rPr>
            </w:pPr>
            <w:r>
              <w:rPr>
                <w:b/>
                <w:bCs/>
                <w:lang w:val="en-US"/>
              </w:rPr>
              <w:t>Facilities</w:t>
            </w:r>
          </w:p>
        </w:tc>
        <w:tc>
          <w:tcPr>
            <w:tcW w:w="2620" w:type="dxa"/>
            <w:gridSpan w:val="3"/>
            <w:vAlign w:val="center"/>
          </w:tcPr>
          <w:p>
            <w:pPr>
              <w:spacing w:before="120"/>
              <w:rPr>
                <w:lang w:val="en-US"/>
              </w:rPr>
            </w:pPr>
            <w:r>
              <w:rPr>
                <w:lang w:val="en-US"/>
              </w:rPr>
              <w:t>Technical room</w:t>
            </w:r>
          </w:p>
        </w:tc>
        <w:tc>
          <w:tcPr>
            <w:tcW w:w="841" w:type="dxa"/>
            <w:vAlign w:val="center"/>
          </w:tcPr>
          <w:p>
            <w:pPr>
              <w:spacing w:before="120"/>
              <w:jc w:val="center"/>
              <w:rPr>
                <w:b/>
                <w:bCs/>
                <w:lang w:val="en-US"/>
              </w:rPr>
            </w:pPr>
            <w:r>
              <w:rPr>
                <w:b/>
                <w:bCs/>
                <w:lang w:val="en-US"/>
              </w:rPr>
              <w:t>NZ</w:t>
            </w:r>
          </w:p>
        </w:tc>
        <w:tc>
          <w:tcPr>
            <w:tcW w:w="4436" w:type="dxa"/>
            <w:vAlign w:val="center"/>
          </w:tcPr>
          <w:p>
            <w:pPr>
              <w:spacing w:before="120"/>
              <w:rPr>
                <w:lang w:val="en-US"/>
              </w:rPr>
            </w:pPr>
            <w:r>
              <w:rPr>
                <w:lang w:val="en-US"/>
              </w:rPr>
              <w:t>In a reinforced building construction with external surveillance</w:t>
            </w:r>
          </w:p>
        </w:tc>
        <w:tc>
          <w:tcPr>
            <w:tcW w:w="724" w:type="dxa"/>
            <w:vAlign w:val="center"/>
          </w:tcPr>
          <w:p>
            <w:pPr>
              <w:spacing w:before="120"/>
              <w:jc w:val="center"/>
              <w:rPr>
                <w:lang w:val="en-US"/>
              </w:rPr>
            </w:pPr>
            <w:r>
              <w:fldChar w:fldCharType="begin"/>
            </w:r>
            <w:r>
              <w:instrText xml:space="preserve"> HYPERLINK \l "_Exterior_Building_Security" </w:instrText>
            </w:r>
            <w:r>
              <w:fldChar w:fldCharType="separate"/>
            </w:r>
            <w:r>
              <w:rPr>
                <w:rStyle w:val="44"/>
                <w:lang w:val="en-US"/>
              </w:rPr>
              <w:t>3.2</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shd w:val="clear" w:color="auto" w:fill="F3F3F3"/>
            <w:vAlign w:val="center"/>
          </w:tcPr>
          <w:p>
            <w:pPr>
              <w:spacing w:before="120"/>
              <w:rPr>
                <w:b/>
                <w:bCs/>
                <w:lang w:val="en-US"/>
              </w:rPr>
            </w:pPr>
            <w:r>
              <w:rPr>
                <w:b/>
                <w:bCs/>
                <w:lang w:val="en-US"/>
              </w:rPr>
              <w:t xml:space="preserve">Security </w:t>
            </w:r>
          </w:p>
        </w:tc>
        <w:tc>
          <w:tcPr>
            <w:tcW w:w="2620" w:type="dxa"/>
            <w:gridSpan w:val="3"/>
            <w:vAlign w:val="center"/>
          </w:tcPr>
          <w:p>
            <w:pPr>
              <w:spacing w:before="120"/>
              <w:rPr>
                <w:lang w:val="en-US"/>
              </w:rPr>
            </w:pPr>
            <w:r>
              <w:rPr>
                <w:lang w:val="en-US"/>
              </w:rPr>
              <w:t>Security control room</w:t>
            </w:r>
          </w:p>
        </w:tc>
        <w:tc>
          <w:tcPr>
            <w:tcW w:w="841" w:type="dxa"/>
            <w:vAlign w:val="center"/>
          </w:tcPr>
          <w:p>
            <w:pPr>
              <w:spacing w:before="120"/>
              <w:jc w:val="center"/>
              <w:rPr>
                <w:b/>
                <w:bCs/>
                <w:lang w:val="en-US"/>
              </w:rPr>
            </w:pPr>
            <w:r>
              <w:rPr>
                <w:rFonts w:ascii="Arial Narrow" w:hAnsi="Arial Narrow"/>
                <w:b/>
                <w:bCs/>
                <w:color w:val="FF0000"/>
                <w:lang w:val="en-US"/>
              </w:rPr>
              <w:t>HSZ</w:t>
            </w:r>
          </w:p>
        </w:tc>
        <w:tc>
          <w:tcPr>
            <w:tcW w:w="4436" w:type="dxa"/>
            <w:vAlign w:val="center"/>
          </w:tcPr>
          <w:p>
            <w:pPr>
              <w:pStyle w:val="24"/>
              <w:tabs>
                <w:tab w:val="clear" w:pos="4536"/>
                <w:tab w:val="clear" w:pos="9072"/>
              </w:tabs>
              <w:spacing w:before="120"/>
              <w:rPr>
                <w:lang w:val="en-US"/>
              </w:rPr>
            </w:pPr>
            <w:r>
              <w:rPr>
                <w:lang w:val="en-US"/>
              </w:rPr>
              <w:t>With an access control specific to the security control room see § 3.4.4.2</w:t>
            </w:r>
          </w:p>
        </w:tc>
        <w:tc>
          <w:tcPr>
            <w:tcW w:w="724" w:type="dxa"/>
            <w:vAlign w:val="center"/>
          </w:tcPr>
          <w:p>
            <w:pPr>
              <w:spacing w:before="120"/>
              <w:jc w:val="center"/>
              <w:rPr>
                <w:lang w:val="en-US"/>
              </w:rPr>
            </w:pPr>
            <w:r>
              <w:fldChar w:fldCharType="begin"/>
            </w:r>
            <w:r>
              <w:instrText xml:space="preserve"> HYPERLINK \l "_Security_Control_Room" </w:instrText>
            </w:r>
            <w:r>
              <w:fldChar w:fldCharType="separate"/>
            </w:r>
            <w:r>
              <w:rPr>
                <w:rStyle w:val="44"/>
                <w:lang w:val="en-US"/>
              </w:rPr>
              <w:t>3.4.4.2</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restart"/>
            <w:shd w:val="clear" w:color="auto" w:fill="F3F3F3"/>
            <w:vAlign w:val="center"/>
          </w:tcPr>
          <w:p>
            <w:pPr>
              <w:spacing w:before="120"/>
              <w:rPr>
                <w:b/>
                <w:bCs/>
                <w:lang w:val="en-US"/>
              </w:rPr>
            </w:pPr>
            <w:r>
              <w:rPr>
                <w:b/>
                <w:bCs/>
                <w:lang w:val="en-US"/>
              </w:rPr>
              <w:t>Quality</w:t>
            </w:r>
          </w:p>
        </w:tc>
        <w:tc>
          <w:tcPr>
            <w:tcW w:w="2620" w:type="dxa"/>
            <w:gridSpan w:val="3"/>
            <w:vAlign w:val="center"/>
          </w:tcPr>
          <w:p>
            <w:pPr>
              <w:spacing w:before="120"/>
              <w:rPr>
                <w:lang w:val="en-US"/>
              </w:rPr>
            </w:pPr>
            <w:r>
              <w:rPr>
                <w:lang w:val="en-US"/>
              </w:rPr>
              <w:t>Office</w:t>
            </w:r>
          </w:p>
        </w:tc>
        <w:tc>
          <w:tcPr>
            <w:tcW w:w="841" w:type="dxa"/>
            <w:vAlign w:val="center"/>
          </w:tcPr>
          <w:p>
            <w:pPr>
              <w:spacing w:before="120"/>
              <w:jc w:val="center"/>
              <w:rPr>
                <w:b/>
                <w:bCs/>
                <w:lang w:val="en-US"/>
              </w:rPr>
            </w:pPr>
            <w:r>
              <w:rPr>
                <w:b/>
                <w:bCs/>
                <w:lang w:val="en-US"/>
              </w:rPr>
              <w:t>NZ</w:t>
            </w:r>
          </w:p>
        </w:tc>
        <w:tc>
          <w:tcPr>
            <w:tcW w:w="4436" w:type="dxa"/>
            <w:vAlign w:val="center"/>
          </w:tcPr>
          <w:p>
            <w:pPr>
              <w:spacing w:before="120"/>
              <w:rPr>
                <w:lang w:val="en-US"/>
              </w:rPr>
            </w:pPr>
            <w:r>
              <w:rPr>
                <w:lang w:val="en-US"/>
              </w:rPr>
              <w:t>1 - In a reinforced building construction with external surveillance</w:t>
            </w:r>
          </w:p>
          <w:p>
            <w:pPr>
              <w:spacing w:before="120"/>
              <w:rPr>
                <w:lang w:val="en-US"/>
              </w:rPr>
            </w:pPr>
            <w:r>
              <w:rPr>
                <w:lang w:val="en-US"/>
              </w:rPr>
              <w:t>2 – With a process of sample management</w:t>
            </w:r>
          </w:p>
        </w:tc>
        <w:tc>
          <w:tcPr>
            <w:tcW w:w="724" w:type="dxa"/>
            <w:vAlign w:val="center"/>
          </w:tcPr>
          <w:p>
            <w:pPr>
              <w:spacing w:before="120"/>
              <w:jc w:val="center"/>
              <w:rPr>
                <w:lang w:val="en-US"/>
              </w:rPr>
            </w:pPr>
            <w:r>
              <w:fldChar w:fldCharType="begin"/>
            </w:r>
            <w:r>
              <w:instrText xml:space="preserve"> HYPERLINK \l "_Exterior_Building_Security" </w:instrText>
            </w:r>
            <w:r>
              <w:fldChar w:fldCharType="separate"/>
            </w:r>
            <w:r>
              <w:rPr>
                <w:rStyle w:val="44"/>
                <w:lang w:val="en-US"/>
              </w:rPr>
              <w:t>3.2</w:t>
            </w:r>
            <w:r>
              <w:rPr>
                <w:rStyle w:val="44"/>
                <w:lang w:val="en-US"/>
              </w:rPr>
              <w:fldChar w:fldCharType="end"/>
            </w:r>
            <w:r>
              <w:rPr>
                <w:lang w:val="en-US"/>
              </w:rPr>
              <w:br w:type="textWrapping"/>
            </w:r>
          </w:p>
          <w:p>
            <w:pPr>
              <w:spacing w:before="120"/>
              <w:jc w:val="center"/>
              <w:rPr>
                <w:lang w:val="en-US"/>
              </w:rPr>
            </w:pPr>
            <w:r>
              <w:fldChar w:fldCharType="begin"/>
            </w:r>
            <w:r>
              <w:instrText xml:space="preserve"> HYPERLINK \l "_Sample_Management" </w:instrText>
            </w:r>
            <w:r>
              <w:fldChar w:fldCharType="separate"/>
            </w:r>
            <w:r>
              <w:rPr>
                <w:rStyle w:val="44"/>
                <w:lang w:val="en-US"/>
              </w:rPr>
              <w:t>4.3</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1843" w:type="dxa"/>
            <w:vMerge w:val="restart"/>
            <w:vAlign w:val="center"/>
          </w:tcPr>
          <w:p>
            <w:pPr>
              <w:spacing w:before="120"/>
              <w:rPr>
                <w:lang w:val="en-US"/>
              </w:rPr>
            </w:pPr>
            <w:r>
              <w:rPr>
                <w:lang w:val="en-US"/>
              </w:rPr>
              <w:t>Card Testing</w:t>
            </w:r>
          </w:p>
        </w:tc>
        <w:tc>
          <w:tcPr>
            <w:tcW w:w="777" w:type="dxa"/>
            <w:gridSpan w:val="2"/>
            <w:vAlign w:val="center"/>
          </w:tcPr>
          <w:p>
            <w:pPr>
              <w:spacing w:before="120"/>
              <w:rPr>
                <w:lang w:val="en-US"/>
              </w:rPr>
            </w:pPr>
            <w:r>
              <w:rPr>
                <w:lang w:val="en-US"/>
              </w:rPr>
              <w:t>BNK</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Sample storage in vault mandatory</w:t>
            </w:r>
          </w:p>
        </w:tc>
        <w:tc>
          <w:tcPr>
            <w:tcW w:w="724" w:type="dxa"/>
            <w:vAlign w:val="center"/>
          </w:tcPr>
          <w:p>
            <w:pPr>
              <w:spacing w:before="120"/>
              <w:jc w:val="center"/>
              <w:rPr>
                <w:lang w:val="en-US"/>
              </w:rPr>
            </w:pPr>
            <w:r>
              <w:fldChar w:fldCharType="begin"/>
            </w:r>
            <w:r>
              <w:instrText xml:space="preserve"> HYPERLINK \l "_Warehouse" </w:instrText>
            </w:r>
            <w:r>
              <w:fldChar w:fldCharType="separate"/>
            </w:r>
            <w:r>
              <w:rPr>
                <w:rStyle w:val="44"/>
                <w:lang w:val="en-US"/>
              </w:rPr>
              <w:t>3.7.1</w:t>
            </w:r>
            <w:r>
              <w:rPr>
                <w:rStyle w:val="44"/>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07" w:type="dxa"/>
            <w:vMerge w:val="continue"/>
            <w:shd w:val="clear" w:color="auto" w:fill="F3F3F3"/>
            <w:vAlign w:val="center"/>
          </w:tcPr>
          <w:p>
            <w:pPr>
              <w:spacing w:before="120"/>
              <w:rPr>
                <w:b/>
                <w:bCs/>
                <w:lang w:val="en-US"/>
              </w:rPr>
            </w:pPr>
          </w:p>
        </w:tc>
        <w:tc>
          <w:tcPr>
            <w:tcW w:w="1843" w:type="dxa"/>
            <w:vMerge w:val="continue"/>
            <w:vAlign w:val="center"/>
          </w:tcPr>
          <w:p>
            <w:pPr>
              <w:spacing w:before="120"/>
              <w:rPr>
                <w:lang w:val="en-US"/>
              </w:rPr>
            </w:pPr>
          </w:p>
        </w:tc>
        <w:tc>
          <w:tcPr>
            <w:tcW w:w="777" w:type="dxa"/>
            <w:gridSpan w:val="2"/>
            <w:vAlign w:val="center"/>
          </w:tcPr>
          <w:p>
            <w:pPr>
              <w:spacing w:before="120"/>
              <w:rPr>
                <w:lang w:val="en-US"/>
              </w:rPr>
            </w:pPr>
            <w:r>
              <w:rPr>
                <w:lang w:val="en-US"/>
              </w:rPr>
              <w:t>GSM</w:t>
            </w:r>
          </w:p>
        </w:tc>
        <w:tc>
          <w:tcPr>
            <w:tcW w:w="841" w:type="dxa"/>
            <w:vAlign w:val="center"/>
          </w:tcPr>
          <w:p>
            <w:pPr>
              <w:spacing w:before="120"/>
              <w:jc w:val="center"/>
              <w:rPr>
                <w:b/>
                <w:bCs/>
                <w:lang w:val="en-US"/>
              </w:rPr>
            </w:pPr>
            <w:r>
              <w:rPr>
                <w:b/>
                <w:bCs/>
                <w:color w:val="FF6600"/>
                <w:lang w:val="en-US"/>
              </w:rPr>
              <w:t>SZ</w:t>
            </w:r>
          </w:p>
        </w:tc>
        <w:tc>
          <w:tcPr>
            <w:tcW w:w="4436" w:type="dxa"/>
            <w:vAlign w:val="center"/>
          </w:tcPr>
          <w:p>
            <w:pPr>
              <w:spacing w:before="120"/>
              <w:rPr>
                <w:lang w:val="en-US"/>
              </w:rPr>
            </w:pPr>
            <w:r>
              <w:rPr>
                <w:lang w:val="en-US"/>
              </w:rPr>
              <w:t>Basic Alarm system sufficient</w:t>
            </w:r>
          </w:p>
        </w:tc>
        <w:tc>
          <w:tcPr>
            <w:tcW w:w="724" w:type="dxa"/>
            <w:vAlign w:val="center"/>
          </w:tcPr>
          <w:p>
            <w:pPr>
              <w:spacing w:before="120"/>
              <w:jc w:val="center"/>
              <w:rPr>
                <w:lang w:val="en-US"/>
              </w:rPr>
            </w:pPr>
            <w:r>
              <w:fldChar w:fldCharType="begin"/>
            </w:r>
            <w:r>
              <w:instrText xml:space="preserve"> HYPERLINK \l "_Basic" </w:instrText>
            </w:r>
            <w:r>
              <w:fldChar w:fldCharType="separate"/>
            </w:r>
            <w:r>
              <w:rPr>
                <w:rStyle w:val="44"/>
                <w:lang w:val="en-US"/>
              </w:rPr>
              <w:t>3.3.1</w:t>
            </w:r>
            <w:r>
              <w:rPr>
                <w:rStyle w:val="44"/>
                <w:lang w:val="en-US"/>
              </w:rPr>
              <w:fldChar w:fldCharType="end"/>
            </w:r>
          </w:p>
        </w:tc>
      </w:tr>
    </w:tbl>
    <w:p>
      <w:pPr>
        <w:pStyle w:val="3"/>
        <w:numPr>
          <w:ilvl w:val="1"/>
          <w:numId w:val="0"/>
        </w:numPr>
        <w:tabs>
          <w:tab w:val="left" w:pos="576"/>
        </w:tabs>
        <w:spacing w:before="120"/>
        <w:ind w:left="576" w:hanging="576"/>
      </w:pPr>
      <w:bookmarkStart w:id="364" w:name="_Toc148776258"/>
      <w:bookmarkStart w:id="365" w:name="_Toc215978888"/>
      <w:bookmarkStart w:id="366" w:name="_Toc369680899"/>
      <w:bookmarkStart w:id="367" w:name="_Toc369681251"/>
      <w:r>
        <w:rPr>
          <w:rFonts w:hint="eastAsia" w:asciiTheme="minorEastAsia" w:hAnsiTheme="minorEastAsia" w:eastAsiaTheme="minorEastAsia"/>
          <w:lang w:eastAsia="zh-CN"/>
        </w:rPr>
        <w:t>8</w:t>
      </w:r>
      <w:r>
        <w:rPr>
          <w:rFonts w:hint="eastAsia"/>
          <w:lang w:eastAsia="zh-CN"/>
        </w:rPr>
        <w:t>.2</w:t>
      </w:r>
      <w:r>
        <w:rPr>
          <w:rFonts w:hint="eastAsia"/>
          <w:lang w:eastAsia="zh-CN"/>
        </w:rPr>
        <w:tab/>
      </w:r>
      <w:r>
        <w:t>Research and Development Site</w:t>
      </w:r>
      <w:bookmarkEnd w:id="364"/>
      <w:r>
        <w:t>s</w:t>
      </w:r>
      <w:bookmarkEnd w:id="365"/>
      <w:r>
        <w:rPr>
          <w:rFonts w:hint="eastAsia"/>
          <w:lang w:eastAsia="zh-CN"/>
        </w:rPr>
        <w:t xml:space="preserve">    开发和发展站点</w:t>
      </w:r>
      <w:bookmarkEnd w:id="366"/>
      <w:bookmarkEnd w:id="367"/>
    </w:p>
    <w:p>
      <w:pPr>
        <w:spacing w:before="120"/>
        <w:rPr>
          <w:lang w:val="en-US" w:eastAsia="zh-CN"/>
        </w:rPr>
      </w:pPr>
      <w:r>
        <w:rPr>
          <w:lang w:val="en-US"/>
        </w:rPr>
        <w:t>The following tables define for each zone level (normal zone, security zone, and high security zone) the corresponding security measures applied in R&amp;D departments.</w:t>
      </w:r>
    </w:p>
    <w:p>
      <w:pPr>
        <w:rPr>
          <w:rFonts w:cs="Arial"/>
          <w:color w:val="000000"/>
          <w:lang w:val="en-US" w:eastAsia="zh-CN"/>
        </w:rPr>
      </w:pPr>
      <w:r>
        <w:rPr>
          <w:rFonts w:hint="eastAsia" w:ascii="宋体" w:hAnsi="宋体" w:cs="宋体"/>
          <w:color w:val="000000"/>
          <w:lang w:val="en-US" w:eastAsia="zh-CN"/>
        </w:rPr>
        <w:t>下表为每个区域级别（正常的区域、安全区和高安全区）定义了相应的安全措施在</w:t>
      </w:r>
      <w:r>
        <w:rPr>
          <w:rFonts w:eastAsia="Times New Roman" w:cs="Arial"/>
          <w:color w:val="000000"/>
          <w:lang w:val="en-US" w:eastAsia="zh-CN"/>
        </w:rPr>
        <w:t xml:space="preserve"> R&amp;D </w:t>
      </w:r>
      <w:r>
        <w:rPr>
          <w:rFonts w:hint="eastAsia" w:ascii="宋体" w:hAnsi="宋体" w:cs="宋体"/>
          <w:color w:val="000000"/>
          <w:lang w:val="en-US" w:eastAsia="zh-CN"/>
        </w:rPr>
        <w:t>部门中的应用</w:t>
      </w:r>
      <w:r>
        <w:rPr>
          <w:rFonts w:ascii="宋体" w:hAnsi="宋体" w:cs="宋体"/>
          <w:color w:val="000000"/>
          <w:lang w:val="en-US" w:eastAsia="zh-CN"/>
        </w:rPr>
        <w:t>。</w:t>
      </w:r>
    </w:p>
    <w:p>
      <w:pPr>
        <w:spacing w:before="120"/>
        <w:rPr>
          <w:lang w:val="en-US"/>
        </w:rPr>
      </w:pPr>
      <w:r>
        <w:rPr>
          <w:lang w:val="en-US"/>
        </w:rPr>
        <w:t>These security controls are further detailed above, in the paragraphs 3 and 4.</w:t>
      </w:r>
    </w:p>
    <w:p>
      <w:pPr>
        <w:rPr>
          <w:rFonts w:cs="Arial"/>
          <w:color w:val="000000"/>
          <w:lang w:val="en-US" w:eastAsia="zh-CN"/>
        </w:rPr>
      </w:pPr>
      <w:r>
        <w:rPr>
          <w:rFonts w:hint="eastAsia" w:ascii="宋体" w:hAnsi="宋体" w:cs="宋体"/>
          <w:color w:val="000000"/>
          <w:lang w:val="en-US" w:eastAsia="zh-CN"/>
        </w:rPr>
        <w:t>这些安全控制进一步详见上文，第</w:t>
      </w:r>
      <w:r>
        <w:rPr>
          <w:rFonts w:eastAsia="Times New Roman" w:cs="Arial"/>
          <w:color w:val="000000"/>
          <w:lang w:val="en-US" w:eastAsia="zh-CN"/>
        </w:rPr>
        <w:t xml:space="preserve"> 3 </w:t>
      </w:r>
      <w:r>
        <w:rPr>
          <w:rFonts w:hint="eastAsia" w:ascii="宋体" w:hAnsi="宋体" w:cs="宋体"/>
          <w:color w:val="000000"/>
          <w:lang w:val="en-US" w:eastAsia="zh-CN"/>
        </w:rPr>
        <w:t>和第</w:t>
      </w:r>
      <w:r>
        <w:rPr>
          <w:rFonts w:eastAsia="Times New Roman" w:cs="Arial"/>
          <w:color w:val="000000"/>
          <w:lang w:val="en-US" w:eastAsia="zh-CN"/>
        </w:rPr>
        <w:t xml:space="preserve"> 4 </w:t>
      </w:r>
      <w:r>
        <w:rPr>
          <w:rFonts w:hint="eastAsia" w:ascii="宋体" w:hAnsi="宋体" w:cs="宋体"/>
          <w:color w:val="000000"/>
          <w:lang w:val="en-US" w:eastAsia="zh-CN"/>
        </w:rPr>
        <w:t>段</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368" w:name="_Toc369681252"/>
      <w:bookmarkStart w:id="369" w:name="_Toc369680900"/>
      <w:r>
        <w:rPr>
          <w:rFonts w:hint="eastAsia"/>
          <w:lang w:val="en-US" w:eastAsia="zh-CN"/>
        </w:rPr>
        <w:t>8.2.1</w:t>
      </w:r>
      <w:r>
        <w:rPr>
          <w:rFonts w:hint="eastAsia"/>
          <w:lang w:val="en-US" w:eastAsia="zh-CN"/>
        </w:rPr>
        <w:tab/>
      </w:r>
      <w:r>
        <w:rPr>
          <w:lang w:val="en-US"/>
        </w:rPr>
        <w:t>Minimal security features for Normal Zone (NZ) in a R&amp;D site</w:t>
      </w:r>
      <w:bookmarkEnd w:id="368"/>
      <w:bookmarkEnd w:id="369"/>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31"/>
        <w:gridCol w:w="6178"/>
        <w:gridCol w:w="73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Basic: External doors and windows coverage </w:t>
            </w:r>
          </w:p>
          <w:p>
            <w:pPr>
              <w:spacing w:before="120"/>
              <w:rPr>
                <w:lang w:val="en-US" w:eastAsia="zh-CN"/>
              </w:rPr>
            </w:pPr>
            <w:r>
              <w:rPr>
                <w:rFonts w:hint="eastAsia"/>
                <w:lang w:val="en-US" w:eastAsia="zh-CN"/>
              </w:rPr>
              <w:t>基本：覆盖外部门窗</w:t>
            </w:r>
          </w:p>
        </w:tc>
        <w:tc>
          <w:tcPr>
            <w:tcW w:w="739" w:type="dxa"/>
          </w:tcPr>
          <w:p>
            <w:pPr>
              <w:spacing w:before="120"/>
              <w:jc w:val="center"/>
              <w:rPr>
                <w:lang w:val="en-US"/>
              </w:rPr>
            </w:pPr>
            <w:r>
              <w:fldChar w:fldCharType="begin"/>
            </w:r>
            <w:r>
              <w:instrText xml:space="preserve"> HYPERLINK \l "_Basic" </w:instrText>
            </w:r>
            <w:r>
              <w:fldChar w:fldCharType="separate"/>
            </w:r>
            <w:r>
              <w:rPr>
                <w:rStyle w:val="44"/>
                <w:lang w:val="en-US"/>
              </w:rPr>
              <w:t>3.3.1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1 - Basic: Cards access control system</w:t>
            </w:r>
            <w:r>
              <w:rPr>
                <w:rFonts w:hint="eastAsia"/>
                <w:lang w:val="en-US" w:eastAsia="zh-CN"/>
              </w:rPr>
              <w:t>基本：卡权限控制系统</w:t>
            </w:r>
          </w:p>
          <w:p>
            <w:pPr>
              <w:pStyle w:val="24"/>
              <w:tabs>
                <w:tab w:val="clear" w:pos="4536"/>
                <w:tab w:val="clear" w:pos="9072"/>
              </w:tabs>
              <w:spacing w:before="120"/>
              <w:rPr>
                <w:lang w:val="en-US" w:eastAsia="zh-CN"/>
              </w:rPr>
            </w:pPr>
            <w:r>
              <w:rPr>
                <w:lang w:val="en-US"/>
              </w:rPr>
              <w:t>2 - Locked offices</w:t>
            </w:r>
            <w:r>
              <w:rPr>
                <w:rFonts w:hint="eastAsia"/>
                <w:lang w:val="en-US" w:eastAsia="zh-CN"/>
              </w:rPr>
              <w:t>锁办公室</w:t>
            </w:r>
          </w:p>
        </w:tc>
        <w:tc>
          <w:tcPr>
            <w:tcW w:w="739" w:type="dxa"/>
          </w:tcPr>
          <w:p>
            <w:pPr>
              <w:pStyle w:val="24"/>
              <w:tabs>
                <w:tab w:val="clear" w:pos="4536"/>
                <w:tab w:val="clear" w:pos="9072"/>
              </w:tabs>
              <w:spacing w:before="120"/>
              <w:jc w:val="center"/>
              <w:rPr>
                <w:lang w:val="en-US"/>
              </w:rPr>
            </w:pPr>
            <w:r>
              <w:fldChar w:fldCharType="begin"/>
            </w:r>
            <w:r>
              <w:instrText xml:space="preserve"> HYPERLINK \l "_Basic_1" </w:instrText>
            </w:r>
            <w:r>
              <w:fldChar w:fldCharType="separate"/>
            </w:r>
            <w:r>
              <w:rPr>
                <w:rStyle w:val="44"/>
                <w:lang w:val="en-US"/>
              </w:rPr>
              <w:t>3.4.1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"_Standard" </w:instrText>
            </w:r>
            <w:r>
              <w:fldChar w:fldCharType="separate"/>
            </w:r>
            <w:r>
              <w:rPr>
                <w:rStyle w:val="44"/>
                <w:lang w:val="en-US"/>
              </w:rPr>
              <w:t>3.5.1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Sample management </w:t>
            </w:r>
          </w:p>
          <w:p>
            <w:pPr>
              <w:spacing w:before="120"/>
              <w:rPr>
                <w:b/>
                <w:bCs/>
                <w:lang w:val="en-US" w:eastAsia="zh-CN"/>
              </w:rPr>
            </w:pPr>
            <w:r>
              <w:rPr>
                <w:rFonts w:hint="eastAsia"/>
                <w:b/>
                <w:bCs/>
                <w:lang w:val="en-US" w:eastAsia="zh-CN"/>
              </w:rPr>
              <w:t>样品管理</w:t>
            </w:r>
          </w:p>
        </w:tc>
        <w:tc>
          <w:tcPr>
            <w:tcW w:w="6360" w:type="dxa"/>
          </w:tcPr>
          <w:p>
            <w:pPr>
              <w:pStyle w:val="24"/>
              <w:tabs>
                <w:tab w:val="clear" w:pos="4536"/>
                <w:tab w:val="clear" w:pos="9072"/>
              </w:tabs>
              <w:spacing w:before="120"/>
              <w:rPr>
                <w:lang w:val="en-US" w:eastAsia="zh-CN"/>
              </w:rPr>
            </w:pPr>
            <w:r>
              <w:rPr>
                <w:lang w:val="en-US"/>
              </w:rPr>
              <w:t xml:space="preserve">Secure storage and accountability of sample </w:t>
            </w:r>
          </w:p>
          <w:p>
            <w:pPr>
              <w:pStyle w:val="24"/>
              <w:tabs>
                <w:tab w:val="clear" w:pos="4536"/>
                <w:tab w:val="clear" w:pos="9072"/>
              </w:tabs>
              <w:spacing w:before="120"/>
              <w:rPr>
                <w:lang w:val="en-US" w:eastAsia="zh-CN"/>
              </w:rPr>
            </w:pPr>
            <w:r>
              <w:rPr>
                <w:rFonts w:hint="eastAsia"/>
                <w:lang w:val="en-US" w:eastAsia="zh-CN"/>
              </w:rPr>
              <w:t>样品安全储存和问责制</w:t>
            </w:r>
          </w:p>
        </w:tc>
        <w:tc>
          <w:tcPr>
            <w:tcW w:w="739" w:type="dxa"/>
          </w:tcPr>
          <w:p>
            <w:pPr>
              <w:pStyle w:val="24"/>
              <w:tabs>
                <w:tab w:val="clear" w:pos="4536"/>
                <w:tab w:val="clear" w:pos="9072"/>
              </w:tabs>
              <w:spacing w:before="120"/>
              <w:jc w:val="center"/>
              <w:rPr>
                <w:lang w:val="en-US"/>
              </w:rPr>
            </w:pPr>
            <w:r>
              <w:fldChar w:fldCharType="begin"/>
            </w:r>
            <w:r>
              <w:instrText xml:space="preserve"> HYPERLINK \l "_Sample_Management" </w:instrText>
            </w:r>
            <w:r>
              <w:fldChar w:fldCharType="separate"/>
            </w:r>
            <w:r>
              <w:rPr>
                <w:rStyle w:val="44"/>
                <w:lang w:val="en-US"/>
              </w:rPr>
              <w:t>4.3</w:t>
            </w:r>
            <w:r>
              <w:rPr>
                <w:rStyle w:val="44"/>
                <w:lang w:val="en-US"/>
              </w:rPr>
              <w:fldChar w:fldCharType="end"/>
            </w:r>
          </w:p>
        </w:tc>
      </w:tr>
    </w:tbl>
    <w:p>
      <w:pPr>
        <w:spacing w:before="120"/>
        <w:rPr>
          <w:lang w:val="en-US"/>
        </w:rPr>
      </w:pPr>
    </w:p>
    <w:p>
      <w:pPr>
        <w:pStyle w:val="4"/>
        <w:numPr>
          <w:ilvl w:val="2"/>
          <w:numId w:val="0"/>
        </w:numPr>
        <w:tabs>
          <w:tab w:val="left" w:pos="720"/>
        </w:tabs>
        <w:spacing w:before="120"/>
        <w:ind w:left="216" w:hanging="216"/>
        <w:jc w:val="left"/>
        <w:rPr>
          <w:lang w:val="en-US"/>
        </w:rPr>
      </w:pPr>
      <w:bookmarkStart w:id="370" w:name="_Toc369681253"/>
      <w:bookmarkStart w:id="371" w:name="_Toc369680901"/>
      <w:r>
        <w:rPr>
          <w:rFonts w:hint="eastAsia"/>
          <w:lang w:val="en-US" w:eastAsia="zh-CN"/>
        </w:rPr>
        <w:t>8.2.2</w:t>
      </w:r>
      <w:r>
        <w:rPr>
          <w:rFonts w:hint="eastAsia"/>
          <w:lang w:val="en-US" w:eastAsia="zh-CN"/>
        </w:rPr>
        <w:tab/>
      </w:r>
      <w:r>
        <w:rPr>
          <w:lang w:val="en-US"/>
        </w:rPr>
        <w:t xml:space="preserve">Minimal security features for </w:t>
      </w:r>
      <w:r>
        <w:rPr>
          <w:color w:val="FF6600"/>
          <w:lang w:val="en-US"/>
        </w:rPr>
        <w:t>Secure Zone (SZ)</w:t>
      </w:r>
      <w:r>
        <w:rPr>
          <w:lang w:val="en-US"/>
        </w:rPr>
        <w:t xml:space="preserve"> in a R&amp;D site</w:t>
      </w:r>
      <w:bookmarkEnd w:id="370"/>
      <w:bookmarkEnd w:id="371"/>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31"/>
        <w:gridCol w:w="6178"/>
        <w:gridCol w:w="73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By Zone: Alarm system activated when nobody is inside the area </w:t>
            </w:r>
          </w:p>
          <w:p>
            <w:pPr>
              <w:spacing w:before="120"/>
              <w:rPr>
                <w:lang w:val="en-US" w:eastAsia="zh-CN"/>
              </w:rPr>
            </w:pPr>
            <w:r>
              <w:rPr>
                <w:rFonts w:hint="eastAsia"/>
                <w:lang w:val="en-US" w:eastAsia="zh-CN"/>
              </w:rPr>
              <w:t>按区域：无人时激活区域警报系统</w:t>
            </w:r>
          </w:p>
        </w:tc>
        <w:tc>
          <w:tcPr>
            <w:tcW w:w="739" w:type="dxa"/>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Second access control from Normal Zone to Secure Zone </w:t>
            </w:r>
          </w:p>
          <w:p>
            <w:pPr>
              <w:pStyle w:val="24"/>
              <w:tabs>
                <w:tab w:val="clear" w:pos="4536"/>
                <w:tab w:val="clear" w:pos="9072"/>
              </w:tabs>
              <w:spacing w:before="120"/>
              <w:rPr>
                <w:lang w:val="en-US" w:eastAsia="zh-CN"/>
              </w:rPr>
            </w:pPr>
            <w:r>
              <w:rPr>
                <w:rFonts w:hint="eastAsia"/>
                <w:lang w:val="en-US" w:eastAsia="zh-CN"/>
              </w:rPr>
              <w:t>从正常区到安全区的第二次访问控制</w:t>
            </w:r>
          </w:p>
        </w:tc>
        <w:tc>
          <w:tcPr>
            <w:tcW w:w="739" w:type="dxa"/>
          </w:tcPr>
          <w:p>
            <w:pPr>
              <w:pStyle w:val="24"/>
              <w:tabs>
                <w:tab w:val="clear" w:pos="4536"/>
                <w:tab w:val="clear" w:pos="9072"/>
              </w:tabs>
              <w:spacing w:before="120"/>
              <w:jc w:val="center"/>
              <w:rPr>
                <w:lang w:val="en-US"/>
              </w:rPr>
            </w:pPr>
            <w:r>
              <w:fldChar w:fldCharType="begin"/>
            </w:r>
            <w:r>
              <w:instrText xml:space="preserve"> HYPERLINK \l "_Access_to_Secure" </w:instrText>
            </w:r>
            <w:r>
              <w:fldChar w:fldCharType="separate"/>
            </w:r>
            <w:r>
              <w:rPr>
                <w:rStyle w:val="44"/>
                <w:lang w:val="en-US"/>
              </w:rPr>
              <w:t>3.4.2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"_Standard" </w:instrText>
            </w:r>
            <w:r>
              <w:fldChar w:fldCharType="separate"/>
            </w:r>
            <w:r>
              <w:rPr>
                <w:rStyle w:val="44"/>
                <w:lang w:val="en-US"/>
              </w:rPr>
              <w:t>3.5.1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CCTV</w:t>
            </w:r>
          </w:p>
          <w:p>
            <w:pPr>
              <w:spacing w:before="120"/>
              <w:rPr>
                <w:b/>
                <w:bCs/>
                <w:lang w:val="en-US" w:eastAsia="zh-CN"/>
              </w:rPr>
            </w:pPr>
            <w:r>
              <w:rPr>
                <w:rFonts w:hint="eastAsia"/>
                <w:b/>
                <w:bCs/>
                <w:lang w:val="en-US" w:eastAsia="zh-CN"/>
              </w:rPr>
              <w:t>闭路电视</w:t>
            </w:r>
          </w:p>
        </w:tc>
        <w:tc>
          <w:tcPr>
            <w:tcW w:w="6360" w:type="dxa"/>
          </w:tcPr>
          <w:p>
            <w:pPr>
              <w:pStyle w:val="24"/>
              <w:tabs>
                <w:tab w:val="clear" w:pos="4536"/>
                <w:tab w:val="clear" w:pos="9072"/>
              </w:tabs>
              <w:spacing w:before="120"/>
              <w:rPr>
                <w:lang w:val="en-US" w:eastAsia="zh-CN"/>
              </w:rPr>
            </w:pPr>
            <w:r>
              <w:rPr>
                <w:lang w:val="en-US"/>
              </w:rPr>
              <w:t xml:space="preserve">Entire activities coverage </w:t>
            </w:r>
          </w:p>
          <w:p>
            <w:pPr>
              <w:pStyle w:val="24"/>
              <w:tabs>
                <w:tab w:val="clear" w:pos="4536"/>
                <w:tab w:val="clear" w:pos="9072"/>
              </w:tabs>
              <w:spacing w:before="120"/>
              <w:rPr>
                <w:lang w:val="en-US" w:eastAsia="zh-CN"/>
              </w:rPr>
            </w:pPr>
            <w:r>
              <w:rPr>
                <w:rFonts w:hint="eastAsia"/>
                <w:lang w:val="en-US" w:eastAsia="zh-CN"/>
              </w:rPr>
              <w:t>覆盖整个活动</w:t>
            </w:r>
          </w:p>
        </w:tc>
        <w:tc>
          <w:tcPr>
            <w:tcW w:w="739" w:type="dxa"/>
          </w:tcPr>
          <w:p>
            <w:pPr>
              <w:pStyle w:val="24"/>
              <w:tabs>
                <w:tab w:val="clear" w:pos="4536"/>
                <w:tab w:val="clear" w:pos="9072"/>
              </w:tabs>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Sample management </w:t>
            </w:r>
          </w:p>
          <w:p>
            <w:pPr>
              <w:spacing w:before="120"/>
              <w:rPr>
                <w:b/>
                <w:bCs/>
                <w:lang w:val="en-US" w:eastAsia="zh-CN"/>
              </w:rPr>
            </w:pPr>
            <w:r>
              <w:rPr>
                <w:rFonts w:hint="eastAsia"/>
                <w:b/>
                <w:bCs/>
                <w:lang w:val="en-US" w:eastAsia="zh-CN"/>
              </w:rPr>
              <w:t>样品管理</w:t>
            </w:r>
          </w:p>
        </w:tc>
        <w:tc>
          <w:tcPr>
            <w:tcW w:w="6360" w:type="dxa"/>
          </w:tcPr>
          <w:p>
            <w:pPr>
              <w:pStyle w:val="24"/>
              <w:tabs>
                <w:tab w:val="clear" w:pos="4536"/>
                <w:tab w:val="clear" w:pos="9072"/>
              </w:tabs>
              <w:spacing w:before="120"/>
              <w:rPr>
                <w:lang w:val="en-US" w:eastAsia="zh-CN"/>
              </w:rPr>
            </w:pPr>
            <w:r>
              <w:rPr>
                <w:lang w:val="en-US"/>
              </w:rPr>
              <w:t xml:space="preserve">Secure storage and accountability of sample </w:t>
            </w:r>
          </w:p>
          <w:p>
            <w:pPr>
              <w:pStyle w:val="24"/>
              <w:tabs>
                <w:tab w:val="clear" w:pos="4536"/>
                <w:tab w:val="clear" w:pos="9072"/>
              </w:tabs>
              <w:spacing w:before="120"/>
              <w:rPr>
                <w:lang w:val="en-US" w:eastAsia="zh-CN"/>
              </w:rPr>
            </w:pPr>
            <w:r>
              <w:rPr>
                <w:rFonts w:hint="eastAsia"/>
                <w:lang w:val="en-US" w:eastAsia="zh-CN"/>
              </w:rPr>
              <w:t>样品安全储存和问责制</w:t>
            </w:r>
          </w:p>
        </w:tc>
        <w:tc>
          <w:tcPr>
            <w:tcW w:w="739" w:type="dxa"/>
          </w:tcPr>
          <w:p>
            <w:pPr>
              <w:pStyle w:val="24"/>
              <w:tabs>
                <w:tab w:val="clear" w:pos="4536"/>
                <w:tab w:val="clear" w:pos="9072"/>
              </w:tabs>
              <w:spacing w:before="120"/>
              <w:jc w:val="center"/>
              <w:rPr>
                <w:lang w:val="en-US"/>
              </w:rPr>
            </w:pPr>
            <w:r>
              <w:fldChar w:fldCharType="begin"/>
            </w:r>
            <w:r>
              <w:instrText xml:space="preserve"> HYPERLINK \l "_Sample_Management" </w:instrText>
            </w:r>
            <w:r>
              <w:fldChar w:fldCharType="separate"/>
            </w:r>
            <w:r>
              <w:rPr>
                <w:rStyle w:val="44"/>
                <w:lang w:val="en-US"/>
              </w:rPr>
              <w:t>4.3</w:t>
            </w:r>
            <w:r>
              <w:rPr>
                <w:rStyle w:val="44"/>
                <w:lang w:val="en-US"/>
              </w:rPr>
              <w:fldChar w:fldCharType="end"/>
            </w:r>
          </w:p>
        </w:tc>
      </w:tr>
    </w:tbl>
    <w:p>
      <w:pPr>
        <w:spacing w:before="120"/>
        <w:rPr>
          <w:lang w:val="en-US"/>
        </w:rPr>
      </w:pPr>
    </w:p>
    <w:p>
      <w:pPr>
        <w:pStyle w:val="4"/>
        <w:numPr>
          <w:ilvl w:val="2"/>
          <w:numId w:val="0"/>
        </w:numPr>
        <w:tabs>
          <w:tab w:val="left" w:pos="720"/>
        </w:tabs>
        <w:spacing w:before="120"/>
        <w:ind w:left="216" w:hanging="216"/>
        <w:jc w:val="left"/>
        <w:rPr>
          <w:lang w:val="en-US"/>
        </w:rPr>
      </w:pPr>
      <w:bookmarkStart w:id="372" w:name="_Toc369680902"/>
      <w:bookmarkStart w:id="373" w:name="_Toc369681254"/>
      <w:r>
        <w:rPr>
          <w:rFonts w:hint="eastAsia"/>
          <w:lang w:val="en-US" w:eastAsia="zh-CN"/>
        </w:rPr>
        <w:t>8.2.3</w:t>
      </w:r>
      <w:r>
        <w:rPr>
          <w:rFonts w:hint="eastAsia"/>
          <w:lang w:val="en-US" w:eastAsia="zh-CN"/>
        </w:rPr>
        <w:tab/>
      </w:r>
      <w:r>
        <w:rPr>
          <w:lang w:val="en-US"/>
        </w:rPr>
        <w:t>Minimal security features for</w:t>
      </w:r>
      <w:r>
        <w:rPr>
          <w:color w:val="FF0000"/>
          <w:lang w:val="en-US"/>
        </w:rPr>
        <w:t xml:space="preserve"> High Secure Zone (HSZ)</w:t>
      </w:r>
      <w:r>
        <w:rPr>
          <w:lang w:val="en-US"/>
        </w:rPr>
        <w:t xml:space="preserve"> in a R&amp;D site</w:t>
      </w:r>
      <w:bookmarkEnd w:id="372"/>
      <w:bookmarkEnd w:id="373"/>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31"/>
        <w:gridCol w:w="6178"/>
        <w:gridCol w:w="73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Automatic: Alarm system is automatically activated when the last person exits </w:t>
            </w:r>
          </w:p>
          <w:p>
            <w:pPr>
              <w:spacing w:before="120"/>
              <w:rPr>
                <w:lang w:val="en-US" w:eastAsia="zh-CN"/>
              </w:rPr>
            </w:pPr>
            <w:r>
              <w:rPr>
                <w:rFonts w:hint="eastAsia"/>
                <w:lang w:val="en-US" w:eastAsia="zh-CN"/>
              </w:rPr>
              <w:t>自动化：当最后一人离开时自动激活警报系统</w:t>
            </w:r>
          </w:p>
        </w:tc>
        <w:tc>
          <w:tcPr>
            <w:tcW w:w="739" w:type="dxa"/>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Reinforced access control (anti pass back or Single sluice) </w:t>
            </w:r>
          </w:p>
          <w:p>
            <w:pPr>
              <w:pStyle w:val="24"/>
              <w:tabs>
                <w:tab w:val="clear" w:pos="4536"/>
                <w:tab w:val="clear" w:pos="9072"/>
              </w:tabs>
              <w:spacing w:before="120"/>
              <w:rPr>
                <w:lang w:val="en-US" w:eastAsia="zh-CN"/>
              </w:rPr>
            </w:pPr>
            <w:r>
              <w:rPr>
                <w:rFonts w:hint="eastAsia"/>
                <w:lang w:val="en-US" w:eastAsia="zh-CN"/>
              </w:rPr>
              <w:t>强制访问控制（反潜回门或单闸）</w:t>
            </w:r>
          </w:p>
        </w:tc>
        <w:tc>
          <w:tcPr>
            <w:tcW w:w="739" w:type="dxa"/>
          </w:tcPr>
          <w:p>
            <w:pPr>
              <w:pStyle w:val="24"/>
              <w:tabs>
                <w:tab w:val="clear" w:pos="4536"/>
                <w:tab w:val="clear" w:pos="9072"/>
              </w:tabs>
              <w:spacing w:before="120"/>
              <w:jc w:val="center"/>
              <w:rPr>
                <w:lang w:val="en-US"/>
              </w:rPr>
            </w:pPr>
            <w:r>
              <w:fldChar w:fldCharType="begin"/>
            </w:r>
            <w:r>
              <w:instrText xml:space="preserve"> HYPERLINK \l "_Specific" </w:instrText>
            </w:r>
            <w:r>
              <w:fldChar w:fldCharType="separate"/>
            </w:r>
            <w:r>
              <w:rPr>
                <w:rStyle w:val="44"/>
                <w:lang w:val="en-US"/>
              </w:rPr>
              <w:t>3.4.3</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"_Standard" </w:instrText>
            </w:r>
            <w:r>
              <w:fldChar w:fldCharType="separate"/>
            </w:r>
            <w:r>
              <w:rPr>
                <w:rStyle w:val="44"/>
                <w:lang w:val="en-US"/>
              </w:rPr>
              <w:t>3.5.1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CCTV</w:t>
            </w:r>
          </w:p>
          <w:p>
            <w:pPr>
              <w:spacing w:before="120"/>
              <w:rPr>
                <w:b/>
                <w:bCs/>
                <w:lang w:val="en-US" w:eastAsia="zh-CN"/>
              </w:rPr>
            </w:pPr>
            <w:r>
              <w:rPr>
                <w:rFonts w:hint="eastAsia"/>
                <w:b/>
                <w:bCs/>
                <w:lang w:val="en-US" w:eastAsia="zh-CN"/>
              </w:rPr>
              <w:t>闭路电视</w:t>
            </w:r>
          </w:p>
        </w:tc>
        <w:tc>
          <w:tcPr>
            <w:tcW w:w="6360" w:type="dxa"/>
          </w:tcPr>
          <w:p>
            <w:pPr>
              <w:pStyle w:val="24"/>
              <w:tabs>
                <w:tab w:val="clear" w:pos="4536"/>
                <w:tab w:val="clear" w:pos="9072"/>
              </w:tabs>
              <w:spacing w:before="120"/>
              <w:rPr>
                <w:lang w:val="en-US" w:eastAsia="zh-CN"/>
              </w:rPr>
            </w:pPr>
            <w:r>
              <w:rPr>
                <w:lang w:val="en-US"/>
              </w:rPr>
              <w:t xml:space="preserve">Entire activities coverage </w:t>
            </w:r>
          </w:p>
          <w:p>
            <w:pPr>
              <w:pStyle w:val="24"/>
              <w:tabs>
                <w:tab w:val="clear" w:pos="4536"/>
                <w:tab w:val="clear" w:pos="9072"/>
              </w:tabs>
              <w:spacing w:before="120"/>
              <w:rPr>
                <w:lang w:val="en-US" w:eastAsia="zh-CN"/>
              </w:rPr>
            </w:pPr>
            <w:r>
              <w:rPr>
                <w:rFonts w:hint="eastAsia"/>
                <w:lang w:val="en-US" w:eastAsia="zh-CN"/>
              </w:rPr>
              <w:t>覆盖整个活动</w:t>
            </w:r>
          </w:p>
        </w:tc>
        <w:tc>
          <w:tcPr>
            <w:tcW w:w="739" w:type="dxa"/>
          </w:tcPr>
          <w:p>
            <w:pPr>
              <w:pStyle w:val="24"/>
              <w:tabs>
                <w:tab w:val="clear" w:pos="4536"/>
                <w:tab w:val="clear" w:pos="9072"/>
              </w:tabs>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Sample management </w:t>
            </w:r>
          </w:p>
          <w:p>
            <w:pPr>
              <w:spacing w:before="120"/>
              <w:rPr>
                <w:b/>
                <w:bCs/>
                <w:lang w:val="en-US" w:eastAsia="zh-CN"/>
              </w:rPr>
            </w:pPr>
            <w:r>
              <w:rPr>
                <w:rFonts w:hint="eastAsia"/>
                <w:b/>
                <w:bCs/>
                <w:lang w:val="en-US" w:eastAsia="zh-CN"/>
              </w:rPr>
              <w:t>样品管理</w:t>
            </w:r>
          </w:p>
        </w:tc>
        <w:tc>
          <w:tcPr>
            <w:tcW w:w="6360" w:type="dxa"/>
          </w:tcPr>
          <w:p>
            <w:pPr>
              <w:pStyle w:val="24"/>
              <w:tabs>
                <w:tab w:val="clear" w:pos="4536"/>
                <w:tab w:val="clear" w:pos="9072"/>
              </w:tabs>
              <w:spacing w:before="120"/>
              <w:rPr>
                <w:lang w:val="en-US" w:eastAsia="zh-CN"/>
              </w:rPr>
            </w:pPr>
            <w:r>
              <w:rPr>
                <w:lang w:val="en-US"/>
              </w:rPr>
              <w:t xml:space="preserve">Secure storage and accountability of sample </w:t>
            </w:r>
          </w:p>
          <w:p>
            <w:pPr>
              <w:pStyle w:val="24"/>
              <w:tabs>
                <w:tab w:val="clear" w:pos="4536"/>
                <w:tab w:val="clear" w:pos="9072"/>
              </w:tabs>
              <w:spacing w:before="120"/>
              <w:rPr>
                <w:lang w:val="en-US" w:eastAsia="zh-CN"/>
              </w:rPr>
            </w:pPr>
            <w:r>
              <w:rPr>
                <w:rFonts w:hint="eastAsia"/>
                <w:lang w:val="en-US" w:eastAsia="zh-CN"/>
              </w:rPr>
              <w:t>样品安全储存和问责制</w:t>
            </w:r>
          </w:p>
        </w:tc>
        <w:tc>
          <w:tcPr>
            <w:tcW w:w="739" w:type="dxa"/>
          </w:tcPr>
          <w:p>
            <w:pPr>
              <w:pStyle w:val="24"/>
              <w:tabs>
                <w:tab w:val="clear" w:pos="4536"/>
                <w:tab w:val="clear" w:pos="9072"/>
              </w:tabs>
              <w:spacing w:before="120"/>
              <w:jc w:val="center"/>
              <w:rPr>
                <w:lang w:val="en-US"/>
              </w:rPr>
            </w:pPr>
            <w:r>
              <w:fldChar w:fldCharType="begin"/>
            </w:r>
            <w:r>
              <w:instrText xml:space="preserve"> HYPERLINK \l "_Sample_Management" </w:instrText>
            </w:r>
            <w:r>
              <w:fldChar w:fldCharType="separate"/>
            </w:r>
            <w:r>
              <w:rPr>
                <w:rStyle w:val="44"/>
                <w:lang w:val="en-US"/>
              </w:rPr>
              <w:t>4.3</w:t>
            </w:r>
            <w:r>
              <w:rPr>
                <w:rStyle w:val="44"/>
                <w:lang w:val="en-US"/>
              </w:rPr>
              <w:fldChar w:fldCharType="end"/>
            </w:r>
          </w:p>
        </w:tc>
      </w:tr>
    </w:tbl>
    <w:p>
      <w:pPr>
        <w:pStyle w:val="4"/>
        <w:numPr>
          <w:ilvl w:val="2"/>
          <w:numId w:val="0"/>
        </w:numPr>
        <w:tabs>
          <w:tab w:val="left" w:pos="720"/>
        </w:tabs>
        <w:spacing w:before="120"/>
        <w:ind w:left="216" w:hanging="216"/>
        <w:jc w:val="left"/>
        <w:rPr>
          <w:lang w:val="en-US"/>
        </w:rPr>
      </w:pPr>
      <w:r>
        <w:rPr>
          <w:lang w:val="en-US"/>
        </w:rPr>
        <w:br w:type="page"/>
      </w:r>
      <w:bookmarkStart w:id="374" w:name="_Toc369680903"/>
      <w:bookmarkStart w:id="375" w:name="_Toc369681255"/>
      <w:r>
        <w:rPr>
          <w:rFonts w:hint="eastAsia"/>
          <w:lang w:val="en-US" w:eastAsia="zh-CN"/>
        </w:rPr>
        <w:t>8.2.4</w:t>
      </w:r>
      <w:r>
        <w:rPr>
          <w:rFonts w:hint="eastAsia"/>
          <w:lang w:val="en-US" w:eastAsia="zh-CN"/>
        </w:rPr>
        <w:tab/>
      </w:r>
      <w:r>
        <w:rPr>
          <w:lang w:val="en-US"/>
        </w:rPr>
        <w:t>R&amp;D site security zones</w:t>
      </w:r>
      <w:bookmarkEnd w:id="374"/>
      <w:bookmarkEnd w:id="375"/>
    </w:p>
    <w:p>
      <w:pPr>
        <w:spacing w:before="120"/>
        <w:rPr>
          <w:lang w:val="en-US"/>
        </w:rPr>
      </w:pPr>
      <w:r>
        <w:rPr>
          <w:lang w:val="en-US"/>
        </w:rPr>
        <w:t>The table below identifies for each domain of activity, the required zone level and specificities.</w:t>
      </w:r>
    </w:p>
    <w:p>
      <w:pPr>
        <w:spacing w:before="120"/>
        <w:rPr>
          <w:lang w:val="en-US"/>
        </w:rPr>
      </w:pP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tcBorders>
              <w:bottom w:val="single" w:color="auto" w:sz="4" w:space="0"/>
            </w:tcBorders>
            <w:shd w:val="clear" w:color="auto" w:fill="606060"/>
            <w:vAlign w:val="center"/>
          </w:tcPr>
          <w:p>
            <w:pPr>
              <w:spacing w:before="120"/>
              <w:rPr>
                <w:lang w:val="en-US"/>
              </w:rPr>
            </w:pPr>
            <w:r>
              <w:rPr>
                <w:b/>
                <w:bCs/>
                <w:color w:val="FFFFFF"/>
                <w:lang w:val="en-US"/>
              </w:rPr>
              <w:t>Domain of activity</w:t>
            </w:r>
          </w:p>
        </w:tc>
        <w:tc>
          <w:tcPr>
            <w:tcW w:w="1320" w:type="dxa"/>
            <w:shd w:val="clear" w:color="auto" w:fill="606060"/>
            <w:vAlign w:val="center"/>
          </w:tcPr>
          <w:p>
            <w:pPr>
              <w:spacing w:before="120"/>
              <w:jc w:val="center"/>
              <w:rPr>
                <w:b/>
                <w:bCs/>
                <w:color w:val="FFFFFF"/>
                <w:lang w:val="en-US"/>
              </w:rPr>
            </w:pPr>
            <w:r>
              <w:rPr>
                <w:b/>
                <w:bCs/>
                <w:color w:val="FFFFFF"/>
                <w:lang w:val="en-US"/>
              </w:rPr>
              <w:t>Zone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cs="Arial"/>
                <w:lang w:val="en-US"/>
              </w:rPr>
            </w:pPr>
            <w:r>
              <w:rPr>
                <w:rFonts w:cs="Arial"/>
                <w:lang w:val="en-US"/>
              </w:rPr>
              <w:t>IT System “Secure Network”</w:t>
            </w:r>
          </w:p>
        </w:tc>
        <w:tc>
          <w:tcPr>
            <w:tcW w:w="1320" w:type="dxa"/>
            <w:vAlign w:val="center"/>
          </w:tcPr>
          <w:p>
            <w:pPr>
              <w:spacing w:before="120"/>
              <w:jc w:val="center"/>
              <w:rPr>
                <w:rFonts w:eastAsia="Arial Unicode MS" w:cs="Arial"/>
                <w:b/>
                <w:bCs/>
                <w:color w:val="FF6600"/>
                <w:lang w:val="en-US"/>
              </w:rPr>
            </w:pPr>
            <w:r>
              <w:rPr>
                <w:rFonts w:cs="Arial"/>
                <w:b/>
                <w:bCs/>
                <w:color w:val="FF6600"/>
                <w:lang w:val="en-US"/>
              </w:rPr>
              <w:t>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cs="Arial"/>
                <w:lang w:val="en-US"/>
              </w:rPr>
            </w:pPr>
            <w:r>
              <w:rPr>
                <w:rFonts w:cs="Arial"/>
                <w:lang w:val="en-US"/>
              </w:rPr>
              <w:t>IT Application “Secure Network”</w:t>
            </w:r>
          </w:p>
        </w:tc>
        <w:tc>
          <w:tcPr>
            <w:tcW w:w="1320" w:type="dxa"/>
            <w:vAlign w:val="center"/>
          </w:tcPr>
          <w:p>
            <w:pPr>
              <w:spacing w:before="120"/>
              <w:jc w:val="center"/>
              <w:rPr>
                <w:rFonts w:eastAsia="Arial Unicode MS" w:cs="Arial"/>
                <w:b/>
                <w:bCs/>
                <w:color w:val="FF6600"/>
                <w:lang w:val="en-US"/>
              </w:rPr>
            </w:pPr>
            <w:r>
              <w:rPr>
                <w:rFonts w:cs="Arial"/>
                <w:b/>
                <w:bCs/>
                <w:color w:val="FF6600"/>
                <w:lang w:val="en-US"/>
              </w:rPr>
              <w:t>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cs="Arial"/>
                <w:lang w:val="en-US"/>
              </w:rPr>
            </w:pPr>
            <w:r>
              <w:rPr>
                <w:rFonts w:cs="Arial"/>
                <w:lang w:val="en-US"/>
              </w:rPr>
              <w:t>Secure Network server room</w:t>
            </w:r>
          </w:p>
        </w:tc>
        <w:tc>
          <w:tcPr>
            <w:tcW w:w="1320" w:type="dxa"/>
            <w:vAlign w:val="center"/>
          </w:tcPr>
          <w:p>
            <w:pPr>
              <w:spacing w:before="120"/>
              <w:jc w:val="center"/>
              <w:rPr>
                <w:rFonts w:cs="Arial"/>
                <w:b/>
                <w:bCs/>
                <w:lang w:val="en-US"/>
              </w:rPr>
            </w:pPr>
            <w:r>
              <w:rPr>
                <w:rFonts w:cs="Arial"/>
                <w:b/>
                <w:bCs/>
                <w:color w:val="FF0000"/>
                <w:lang w:val="en-US"/>
              </w:rPr>
              <w:t>HSZ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Personalization Software Engineering (PSE) standard development</w:t>
            </w:r>
          </w:p>
        </w:tc>
        <w:tc>
          <w:tcPr>
            <w:tcW w:w="1320" w:type="dxa"/>
            <w:vAlign w:val="center"/>
          </w:tcPr>
          <w:p>
            <w:pPr>
              <w:spacing w:before="120"/>
              <w:jc w:val="center"/>
              <w:rPr>
                <w:rFonts w:eastAsia="Arial Unicode MS" w:cs="Arial"/>
                <w:b/>
                <w:bCs/>
                <w:lang w:val="en-US"/>
              </w:rPr>
            </w:pPr>
            <w:r>
              <w:rPr>
                <w:rFonts w:cs="Arial"/>
                <w:b/>
                <w:bCs/>
                <w:lang w:val="en-US"/>
              </w:rPr>
              <w:t>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 xml:space="preserve">PSE security software </w:t>
            </w:r>
          </w:p>
        </w:tc>
        <w:tc>
          <w:tcPr>
            <w:tcW w:w="1320" w:type="dxa"/>
            <w:vAlign w:val="center"/>
          </w:tcPr>
          <w:p>
            <w:pPr>
              <w:spacing w:before="120"/>
              <w:jc w:val="center"/>
              <w:rPr>
                <w:rFonts w:eastAsia="Arial Unicode MS" w:cs="Arial"/>
                <w:b/>
                <w:bCs/>
                <w:color w:val="FF0000"/>
                <w:lang w:val="en-US"/>
              </w:rPr>
            </w:pPr>
            <w:r>
              <w:rPr>
                <w:rFonts w:cs="Arial"/>
                <w:b/>
                <w:bCs/>
                <w:color w:val="FF6600"/>
                <w:lang w:val="en-US"/>
              </w:rPr>
              <w:t>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Tools Development</w:t>
            </w:r>
          </w:p>
        </w:tc>
        <w:tc>
          <w:tcPr>
            <w:tcW w:w="1320" w:type="dxa"/>
            <w:vAlign w:val="center"/>
          </w:tcPr>
          <w:p>
            <w:pPr>
              <w:spacing w:before="120"/>
              <w:jc w:val="center"/>
              <w:rPr>
                <w:rFonts w:eastAsia="Arial Unicode MS" w:cs="Arial"/>
                <w:b/>
                <w:bCs/>
                <w:lang w:val="en-US"/>
              </w:rPr>
            </w:pPr>
            <w:r>
              <w:rPr>
                <w:rFonts w:cs="Arial"/>
                <w:b/>
                <w:bCs/>
                <w:lang w:val="en-US"/>
              </w:rPr>
              <w:t>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OTA platform</w:t>
            </w:r>
          </w:p>
        </w:tc>
        <w:tc>
          <w:tcPr>
            <w:tcW w:w="1320" w:type="dxa"/>
            <w:vAlign w:val="center"/>
          </w:tcPr>
          <w:p>
            <w:pPr>
              <w:spacing w:before="120"/>
              <w:jc w:val="center"/>
              <w:rPr>
                <w:rFonts w:eastAsia="Arial Unicode MS" w:cs="Arial"/>
                <w:b/>
                <w:bCs/>
                <w:lang w:val="en-US"/>
              </w:rPr>
            </w:pPr>
            <w:r>
              <w:rPr>
                <w:rFonts w:cs="Arial"/>
                <w:b/>
                <w:bCs/>
                <w:lang w:val="en-US"/>
              </w:rPr>
              <w:t>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GGS non sensitive software</w:t>
            </w:r>
          </w:p>
        </w:tc>
        <w:tc>
          <w:tcPr>
            <w:tcW w:w="1320" w:type="dxa"/>
            <w:vAlign w:val="center"/>
          </w:tcPr>
          <w:p>
            <w:pPr>
              <w:spacing w:before="120"/>
              <w:jc w:val="center"/>
              <w:rPr>
                <w:rFonts w:eastAsia="Arial Unicode MS" w:cs="Arial"/>
                <w:b/>
                <w:bCs/>
                <w:lang w:val="en-US"/>
              </w:rPr>
            </w:pPr>
            <w:r>
              <w:rPr>
                <w:rFonts w:cs="Arial"/>
                <w:b/>
                <w:bCs/>
                <w:lang w:val="en-US"/>
              </w:rPr>
              <w:t>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Order Engineering</w:t>
            </w:r>
          </w:p>
        </w:tc>
        <w:tc>
          <w:tcPr>
            <w:tcW w:w="1320" w:type="dxa"/>
            <w:vAlign w:val="center"/>
          </w:tcPr>
          <w:p>
            <w:pPr>
              <w:spacing w:before="120"/>
              <w:jc w:val="center"/>
              <w:rPr>
                <w:rFonts w:eastAsia="Arial Unicode MS" w:cs="Arial"/>
                <w:b/>
                <w:bCs/>
                <w:lang w:val="en-US"/>
              </w:rPr>
            </w:pPr>
            <w:r>
              <w:rPr>
                <w:rFonts w:cs="Arial"/>
                <w:b/>
                <w:bCs/>
                <w:lang w:val="en-US"/>
              </w:rPr>
              <w:t>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Readers and POS</w:t>
            </w:r>
          </w:p>
        </w:tc>
        <w:tc>
          <w:tcPr>
            <w:tcW w:w="1320" w:type="dxa"/>
            <w:vAlign w:val="center"/>
          </w:tcPr>
          <w:p>
            <w:pPr>
              <w:spacing w:before="120"/>
              <w:jc w:val="center"/>
              <w:rPr>
                <w:rFonts w:eastAsia="Arial Unicode MS" w:cs="Arial"/>
                <w:b/>
                <w:bCs/>
                <w:lang w:val="en-US"/>
              </w:rPr>
            </w:pPr>
            <w:r>
              <w:rPr>
                <w:rFonts w:cs="Arial"/>
                <w:b/>
                <w:bCs/>
                <w:lang w:val="en-US"/>
              </w:rPr>
              <w:t>NZ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6348" w:type="dxa"/>
            <w:shd w:val="clear" w:color="auto" w:fill="F3F3F3"/>
            <w:vAlign w:val="center"/>
          </w:tcPr>
          <w:p>
            <w:pPr>
              <w:pStyle w:val="24"/>
              <w:tabs>
                <w:tab w:val="clear" w:pos="4536"/>
                <w:tab w:val="clear" w:pos="9072"/>
              </w:tabs>
              <w:spacing w:before="120"/>
              <w:rPr>
                <w:rFonts w:eastAsia="Arial Unicode MS" w:cs="Arial"/>
                <w:lang w:val="en-US"/>
              </w:rPr>
            </w:pPr>
            <w:r>
              <w:rPr>
                <w:rFonts w:cs="Arial"/>
                <w:lang w:val="en-US"/>
              </w:rPr>
              <w:t>Card OS and GGS sensitive activities</w:t>
            </w:r>
          </w:p>
        </w:tc>
        <w:tc>
          <w:tcPr>
            <w:tcW w:w="1320" w:type="dxa"/>
            <w:vAlign w:val="center"/>
          </w:tcPr>
          <w:p>
            <w:pPr>
              <w:spacing w:before="120"/>
              <w:jc w:val="center"/>
              <w:rPr>
                <w:rFonts w:eastAsia="Arial Unicode MS" w:cs="Arial"/>
                <w:b/>
                <w:bCs/>
                <w:color w:val="FF6600"/>
                <w:lang w:val="en-US"/>
              </w:rPr>
            </w:pPr>
            <w:r>
              <w:rPr>
                <w:rFonts w:cs="Arial"/>
                <w:b/>
                <w:bCs/>
                <w:color w:val="FF6600"/>
                <w:lang w:val="en-US"/>
              </w:rPr>
              <w:t>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POS sensitive activities</w:t>
            </w:r>
          </w:p>
        </w:tc>
        <w:tc>
          <w:tcPr>
            <w:tcW w:w="1320" w:type="dxa"/>
            <w:vAlign w:val="center"/>
          </w:tcPr>
          <w:p>
            <w:pPr>
              <w:spacing w:before="120"/>
              <w:jc w:val="center"/>
              <w:rPr>
                <w:rFonts w:eastAsia="Arial Unicode MS" w:cs="Arial"/>
                <w:b/>
                <w:bCs/>
                <w:color w:val="FF6600"/>
                <w:lang w:val="en-US"/>
              </w:rPr>
            </w:pPr>
            <w:r>
              <w:rPr>
                <w:rFonts w:cs="Arial"/>
                <w:b/>
                <w:bCs/>
                <w:color w:val="FF6600"/>
                <w:lang w:val="en-US"/>
              </w:rPr>
              <w:t>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Hardware development</w:t>
            </w:r>
          </w:p>
        </w:tc>
        <w:tc>
          <w:tcPr>
            <w:tcW w:w="1320" w:type="dxa"/>
            <w:vAlign w:val="center"/>
          </w:tcPr>
          <w:p>
            <w:pPr>
              <w:spacing w:before="120"/>
              <w:jc w:val="center"/>
              <w:rPr>
                <w:rFonts w:eastAsia="Arial Unicode MS" w:cs="Arial"/>
                <w:b/>
                <w:bCs/>
                <w:color w:val="FF6600"/>
                <w:lang w:val="en-US"/>
              </w:rPr>
            </w:pPr>
            <w:r>
              <w:rPr>
                <w:rFonts w:cs="Arial"/>
                <w:b/>
                <w:bCs/>
                <w:color w:val="FF6600"/>
                <w:lang w:val="en-US"/>
              </w:rPr>
              <w:t>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Corporate Test/Qualification labs</w:t>
            </w:r>
          </w:p>
        </w:tc>
        <w:tc>
          <w:tcPr>
            <w:tcW w:w="1320" w:type="dxa"/>
            <w:vAlign w:val="center"/>
          </w:tcPr>
          <w:p>
            <w:pPr>
              <w:spacing w:before="120"/>
              <w:jc w:val="center"/>
              <w:rPr>
                <w:rFonts w:eastAsia="Arial Unicode MS" w:cs="Arial"/>
                <w:b/>
                <w:bCs/>
                <w:color w:val="FF6600"/>
                <w:lang w:val="en-US"/>
              </w:rPr>
            </w:pPr>
            <w:r>
              <w:rPr>
                <w:rFonts w:cs="Arial"/>
                <w:b/>
                <w:bCs/>
                <w:color w:val="FF6600"/>
                <w:lang w:val="en-US"/>
              </w:rPr>
              <w:t>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Security labs &amp; cryptography</w:t>
            </w:r>
          </w:p>
        </w:tc>
        <w:tc>
          <w:tcPr>
            <w:tcW w:w="1320" w:type="dxa"/>
            <w:vAlign w:val="center"/>
          </w:tcPr>
          <w:p>
            <w:pPr>
              <w:spacing w:before="120"/>
              <w:jc w:val="center"/>
              <w:rPr>
                <w:rFonts w:eastAsia="Arial Unicode MS" w:cs="Arial"/>
                <w:b/>
                <w:bCs/>
                <w:color w:val="FF0000"/>
                <w:lang w:val="en-US"/>
              </w:rPr>
            </w:pPr>
            <w:r>
              <w:rPr>
                <w:rFonts w:cs="Arial"/>
                <w:b/>
                <w:bCs/>
                <w:color w:val="FF0000"/>
                <w:lang w:val="en-US"/>
              </w:rPr>
              <w:t>HSZ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8" w:type="dxa"/>
            <w:shd w:val="clear" w:color="auto" w:fill="F3F3F3"/>
            <w:vAlign w:val="center"/>
          </w:tcPr>
          <w:p>
            <w:pPr>
              <w:spacing w:before="120"/>
              <w:rPr>
                <w:rFonts w:eastAsia="Arial Unicode MS" w:cs="Arial"/>
                <w:lang w:val="en-US"/>
              </w:rPr>
            </w:pPr>
            <w:r>
              <w:rPr>
                <w:rFonts w:cs="Arial"/>
                <w:lang w:val="en-US"/>
              </w:rPr>
              <w:t>Product Quality &amp; others labs</w:t>
            </w:r>
          </w:p>
        </w:tc>
        <w:tc>
          <w:tcPr>
            <w:tcW w:w="1320" w:type="dxa"/>
            <w:vAlign w:val="center"/>
          </w:tcPr>
          <w:p>
            <w:pPr>
              <w:spacing w:before="120"/>
              <w:jc w:val="center"/>
              <w:rPr>
                <w:rFonts w:eastAsia="Arial Unicode MS" w:cs="Arial"/>
                <w:b/>
                <w:bCs/>
                <w:color w:val="FF6600"/>
                <w:lang w:val="en-US"/>
              </w:rPr>
            </w:pPr>
            <w:r>
              <w:rPr>
                <w:rFonts w:cs="Arial"/>
                <w:b/>
                <w:bCs/>
                <w:color w:val="FF6600"/>
                <w:lang w:val="en-US"/>
              </w:rPr>
              <w:t>SZ</w:t>
            </w:r>
          </w:p>
        </w:tc>
      </w:tr>
    </w:tbl>
    <w:p>
      <w:pPr>
        <w:pStyle w:val="3"/>
        <w:spacing w:before="120"/>
      </w:pPr>
    </w:p>
    <w:p>
      <w:pPr>
        <w:pStyle w:val="3"/>
        <w:numPr>
          <w:ilvl w:val="1"/>
          <w:numId w:val="0"/>
        </w:numPr>
        <w:tabs>
          <w:tab w:val="left" w:pos="576"/>
        </w:tabs>
        <w:spacing w:before="120"/>
        <w:ind w:left="576" w:hanging="576"/>
      </w:pPr>
      <w:r>
        <w:br w:type="page"/>
      </w:r>
      <w:bookmarkStart w:id="376" w:name="_Toc215978889"/>
      <w:bookmarkStart w:id="377" w:name="_Toc369681256"/>
      <w:bookmarkStart w:id="378" w:name="_Toc369680904"/>
      <w:r>
        <w:rPr>
          <w:rFonts w:hint="eastAsia" w:asciiTheme="minorEastAsia" w:hAnsiTheme="minorEastAsia" w:eastAsiaTheme="minorEastAsia"/>
          <w:lang w:eastAsia="zh-CN"/>
        </w:rPr>
        <w:t>8</w:t>
      </w:r>
      <w:r>
        <w:rPr>
          <w:rFonts w:hint="eastAsia"/>
          <w:lang w:eastAsia="zh-CN"/>
        </w:rPr>
        <w:t>.3</w:t>
      </w:r>
      <w:r>
        <w:rPr>
          <w:rFonts w:hint="eastAsia"/>
          <w:lang w:eastAsia="zh-CN"/>
        </w:rPr>
        <w:tab/>
      </w:r>
      <w:r>
        <w:t>HeadQuarter, Administrative &amp; Sales sites</w:t>
      </w:r>
      <w:bookmarkEnd w:id="376"/>
      <w:r>
        <w:rPr>
          <w:rFonts w:hint="eastAsia"/>
          <w:lang w:eastAsia="zh-CN"/>
        </w:rPr>
        <w:t xml:space="preserve">   总部、行政和销售站点</w:t>
      </w:r>
      <w:bookmarkEnd w:id="377"/>
      <w:bookmarkEnd w:id="378"/>
    </w:p>
    <w:p>
      <w:pPr>
        <w:spacing w:before="120"/>
        <w:rPr>
          <w:lang w:val="en-US" w:eastAsia="zh-CN"/>
        </w:rPr>
      </w:pPr>
      <w:r>
        <w:t>The following tables define for each zone level (normal zone, security zone, and high security zone) the corresponding secur</w:t>
      </w:r>
      <w:r>
        <w:rPr>
          <w:lang w:val="en-US"/>
        </w:rPr>
        <w:t>ity measures applied in an administrative site (headquarter, sales, etc.).</w:t>
      </w:r>
    </w:p>
    <w:p>
      <w:pPr>
        <w:rPr>
          <w:rFonts w:cs="Arial"/>
          <w:color w:val="000000"/>
          <w:lang w:val="en-US" w:eastAsia="zh-CN"/>
        </w:rPr>
      </w:pPr>
      <w:r>
        <w:rPr>
          <w:rFonts w:ascii="宋体" w:hAnsi="宋体" w:cs="宋体"/>
          <w:color w:val="000000"/>
          <w:lang w:val="en-US" w:eastAsia="zh-CN"/>
        </w:rPr>
        <w:t>下</w:t>
      </w:r>
      <w:r>
        <w:rPr>
          <w:rFonts w:hint="eastAsia" w:ascii="宋体" w:hAnsi="宋体" w:cs="宋体"/>
          <w:color w:val="000000"/>
          <w:lang w:val="en-US" w:eastAsia="zh-CN"/>
        </w:rPr>
        <w:t>表为每个区域级别（正常的区域、安全区和高安全区）定义了相应的安全措施在管理网站中的应用（总部、销售等）</w:t>
      </w:r>
      <w:r>
        <w:rPr>
          <w:rFonts w:ascii="宋体" w:hAnsi="宋体" w:cs="宋体"/>
          <w:color w:val="000000"/>
          <w:lang w:val="en-US" w:eastAsia="zh-CN"/>
        </w:rPr>
        <w:t>。</w:t>
      </w:r>
    </w:p>
    <w:p>
      <w:pPr>
        <w:spacing w:before="120"/>
        <w:rPr>
          <w:lang w:val="en-US"/>
        </w:rPr>
      </w:pPr>
      <w:r>
        <w:rPr>
          <w:lang w:val="en-US"/>
        </w:rPr>
        <w:t>These security controls are further detailed above, in the paragraphs 3 and 4.</w:t>
      </w:r>
    </w:p>
    <w:p>
      <w:pPr>
        <w:rPr>
          <w:rFonts w:cs="Arial"/>
          <w:color w:val="000000"/>
          <w:lang w:val="en-US" w:eastAsia="zh-CN"/>
        </w:rPr>
      </w:pPr>
      <w:r>
        <w:rPr>
          <w:rFonts w:hint="eastAsia" w:ascii="宋体" w:hAnsi="宋体" w:cs="宋体"/>
          <w:color w:val="000000"/>
          <w:lang w:val="en-US" w:eastAsia="zh-CN"/>
        </w:rPr>
        <w:t>这些安全控制进一步详见上文，第</w:t>
      </w:r>
      <w:r>
        <w:rPr>
          <w:rFonts w:eastAsia="Times New Roman" w:cs="Arial"/>
          <w:color w:val="000000"/>
          <w:lang w:val="en-US" w:eastAsia="zh-CN"/>
        </w:rPr>
        <w:t xml:space="preserve"> 3 </w:t>
      </w:r>
      <w:r>
        <w:rPr>
          <w:rFonts w:hint="eastAsia" w:ascii="宋体" w:hAnsi="宋体" w:cs="宋体"/>
          <w:color w:val="000000"/>
          <w:lang w:val="en-US" w:eastAsia="zh-CN"/>
        </w:rPr>
        <w:t>和第</w:t>
      </w:r>
      <w:r>
        <w:rPr>
          <w:rFonts w:eastAsia="Times New Roman" w:cs="Arial"/>
          <w:color w:val="000000"/>
          <w:lang w:val="en-US" w:eastAsia="zh-CN"/>
        </w:rPr>
        <w:t xml:space="preserve"> 4 </w:t>
      </w:r>
      <w:r>
        <w:rPr>
          <w:rFonts w:hint="eastAsia" w:ascii="宋体" w:hAnsi="宋体" w:cs="宋体"/>
          <w:color w:val="000000"/>
          <w:lang w:val="en-US" w:eastAsia="zh-CN"/>
        </w:rPr>
        <w:t>段</w:t>
      </w:r>
      <w:r>
        <w:rPr>
          <w:rFonts w:ascii="宋体" w:hAnsi="宋体" w:cs="宋体"/>
          <w:color w:val="000000"/>
          <w:lang w:val="en-US" w:eastAsia="zh-CN"/>
        </w:rPr>
        <w:t>。</w:t>
      </w:r>
    </w:p>
    <w:p>
      <w:pPr>
        <w:pStyle w:val="4"/>
        <w:numPr>
          <w:ilvl w:val="2"/>
          <w:numId w:val="0"/>
        </w:numPr>
        <w:tabs>
          <w:tab w:val="left" w:pos="720"/>
        </w:tabs>
        <w:spacing w:before="120"/>
        <w:ind w:left="216" w:hanging="216"/>
        <w:jc w:val="left"/>
        <w:rPr>
          <w:lang w:val="en-US"/>
        </w:rPr>
      </w:pPr>
      <w:bookmarkStart w:id="379" w:name="_Toc369680905"/>
      <w:bookmarkStart w:id="380" w:name="_Toc369681257"/>
      <w:r>
        <w:rPr>
          <w:rFonts w:hint="eastAsia"/>
          <w:lang w:val="en-US" w:eastAsia="zh-CN"/>
        </w:rPr>
        <w:t>8.3.1</w:t>
      </w:r>
      <w:r>
        <w:rPr>
          <w:rFonts w:hint="eastAsia"/>
          <w:lang w:val="en-US" w:eastAsia="zh-CN"/>
        </w:rPr>
        <w:tab/>
      </w:r>
      <w:r>
        <w:rPr>
          <w:lang w:val="en-US"/>
        </w:rPr>
        <w:t>Minimal security feature for Normal Zone (NZ) in an administrative site</w:t>
      </w:r>
      <w:bookmarkEnd w:id="379"/>
      <w:bookmarkEnd w:id="380"/>
    </w:p>
    <w:p>
      <w:pPr>
        <w:spacing w:before="120"/>
        <w:rPr>
          <w:lang w:val="en-US"/>
        </w:rPr>
      </w:pPr>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23"/>
        <w:gridCol w:w="6187"/>
        <w:gridCol w:w="73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Basic: External doors and windows coverage </w:t>
            </w:r>
          </w:p>
          <w:p>
            <w:pPr>
              <w:spacing w:before="120"/>
              <w:rPr>
                <w:lang w:val="en-US" w:eastAsia="zh-CN"/>
              </w:rPr>
            </w:pPr>
            <w:r>
              <w:rPr>
                <w:rFonts w:hint="eastAsia"/>
                <w:lang w:val="en-US" w:eastAsia="zh-CN"/>
              </w:rPr>
              <w:t>基本：覆盖外部门窗</w:t>
            </w:r>
          </w:p>
        </w:tc>
        <w:tc>
          <w:tcPr>
            <w:tcW w:w="739" w:type="dxa"/>
          </w:tcPr>
          <w:p>
            <w:pPr>
              <w:spacing w:before="120"/>
              <w:jc w:val="center"/>
              <w:rPr>
                <w:lang w:val="en-US"/>
              </w:rPr>
            </w:pPr>
            <w:r>
              <w:fldChar w:fldCharType="begin"/>
            </w:r>
            <w:r>
              <w:instrText xml:space="preserve"> HYPERLINK \l "_Basic" </w:instrText>
            </w:r>
            <w:r>
              <w:fldChar w:fldCharType="separate"/>
            </w:r>
            <w:r>
              <w:rPr>
                <w:rStyle w:val="44"/>
                <w:lang w:val="en-US"/>
              </w:rPr>
              <w:t>3.3.1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Basic: Cards access control system </w:t>
            </w:r>
          </w:p>
          <w:p>
            <w:pPr>
              <w:pStyle w:val="24"/>
              <w:tabs>
                <w:tab w:val="clear" w:pos="4536"/>
                <w:tab w:val="clear" w:pos="9072"/>
              </w:tabs>
              <w:spacing w:before="120"/>
              <w:rPr>
                <w:lang w:val="en-US" w:eastAsia="zh-CN"/>
              </w:rPr>
            </w:pPr>
            <w:r>
              <w:rPr>
                <w:rFonts w:hint="eastAsia"/>
                <w:lang w:val="en-US" w:eastAsia="zh-CN"/>
              </w:rPr>
              <w:t>基本：卡权限控制系统</w:t>
            </w:r>
          </w:p>
        </w:tc>
        <w:tc>
          <w:tcPr>
            <w:tcW w:w="739" w:type="dxa"/>
          </w:tcPr>
          <w:p>
            <w:pPr>
              <w:pStyle w:val="24"/>
              <w:tabs>
                <w:tab w:val="clear" w:pos="4536"/>
                <w:tab w:val="clear" w:pos="9072"/>
              </w:tabs>
              <w:spacing w:before="120"/>
              <w:jc w:val="center"/>
              <w:rPr>
                <w:lang w:val="en-US"/>
              </w:rPr>
            </w:pPr>
            <w:r>
              <w:fldChar w:fldCharType="begin"/>
            </w:r>
            <w:r>
              <w:instrText xml:space="preserve"> HYPERLINK \l "_Basic_1" </w:instrText>
            </w:r>
            <w:r>
              <w:fldChar w:fldCharType="separate"/>
            </w:r>
            <w:r>
              <w:rPr>
                <w:rStyle w:val="44"/>
                <w:lang w:val="en-US"/>
              </w:rPr>
              <w:t>3.4.1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"_Standard" </w:instrText>
            </w:r>
            <w:r>
              <w:fldChar w:fldCharType="separate"/>
            </w:r>
            <w:r>
              <w:rPr>
                <w:rStyle w:val="44"/>
                <w:lang w:val="en-US"/>
              </w:rPr>
              <w:t>3.5.1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bl>
    <w:p>
      <w:pPr>
        <w:spacing w:before="120"/>
        <w:rPr>
          <w:lang w:val="en-US"/>
        </w:rPr>
      </w:pPr>
    </w:p>
    <w:p>
      <w:pPr>
        <w:pStyle w:val="4"/>
        <w:numPr>
          <w:ilvl w:val="2"/>
          <w:numId w:val="0"/>
        </w:numPr>
        <w:tabs>
          <w:tab w:val="left" w:pos="720"/>
        </w:tabs>
        <w:spacing w:before="120"/>
        <w:ind w:left="216" w:hanging="216"/>
        <w:jc w:val="left"/>
        <w:rPr>
          <w:lang w:val="en-US"/>
        </w:rPr>
      </w:pPr>
      <w:bookmarkStart w:id="381" w:name="_Toc369680906"/>
      <w:bookmarkStart w:id="382" w:name="_Toc369681258"/>
      <w:r>
        <w:rPr>
          <w:rFonts w:hint="eastAsia"/>
          <w:lang w:val="en-US" w:eastAsia="zh-CN"/>
        </w:rPr>
        <w:t>8.3.2</w:t>
      </w:r>
      <w:r>
        <w:rPr>
          <w:rFonts w:hint="eastAsia"/>
          <w:lang w:val="en-US" w:eastAsia="zh-CN"/>
        </w:rPr>
        <w:tab/>
      </w:r>
      <w:r>
        <w:rPr>
          <w:lang w:val="en-US"/>
        </w:rPr>
        <w:t xml:space="preserve">Minimal security features for </w:t>
      </w:r>
      <w:r>
        <w:rPr>
          <w:color w:val="FF6600"/>
          <w:lang w:val="en-US"/>
        </w:rPr>
        <w:t>Secure Zone (SZ)</w:t>
      </w:r>
      <w:r>
        <w:rPr>
          <w:lang w:val="en-US"/>
        </w:rPr>
        <w:t xml:space="preserve"> in an administrative site</w:t>
      </w:r>
      <w:bookmarkEnd w:id="381"/>
      <w:bookmarkEnd w:id="382"/>
    </w:p>
    <w:p>
      <w:pPr>
        <w:spacing w:before="120"/>
        <w:rPr>
          <w:lang w:val="en-US"/>
        </w:rPr>
      </w:pPr>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23"/>
        <w:gridCol w:w="6187"/>
        <w:gridCol w:w="73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By Zone: Alarm system activated when nobody is inside the area </w:t>
            </w:r>
          </w:p>
          <w:p>
            <w:pPr>
              <w:spacing w:before="120"/>
              <w:rPr>
                <w:lang w:val="en-US" w:eastAsia="zh-CN"/>
              </w:rPr>
            </w:pPr>
            <w:r>
              <w:rPr>
                <w:rFonts w:hint="eastAsia"/>
                <w:lang w:val="en-US" w:eastAsia="zh-CN"/>
              </w:rPr>
              <w:t>按区域：无人时激活区域警报系统</w:t>
            </w:r>
          </w:p>
        </w:tc>
        <w:tc>
          <w:tcPr>
            <w:tcW w:w="739" w:type="dxa"/>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Second access control from Normal Zone to Secure Zone </w:t>
            </w:r>
          </w:p>
          <w:p>
            <w:pPr>
              <w:pStyle w:val="24"/>
              <w:tabs>
                <w:tab w:val="clear" w:pos="4536"/>
                <w:tab w:val="clear" w:pos="9072"/>
              </w:tabs>
              <w:spacing w:before="120"/>
              <w:rPr>
                <w:lang w:val="en-US" w:eastAsia="zh-CN"/>
              </w:rPr>
            </w:pPr>
            <w:r>
              <w:rPr>
                <w:rFonts w:hint="eastAsia"/>
                <w:lang w:val="en-US" w:eastAsia="zh-CN"/>
              </w:rPr>
              <w:t>从正常区到安全区的第二次访问控制</w:t>
            </w:r>
          </w:p>
        </w:tc>
        <w:tc>
          <w:tcPr>
            <w:tcW w:w="739" w:type="dxa"/>
          </w:tcPr>
          <w:p>
            <w:pPr>
              <w:pStyle w:val="24"/>
              <w:tabs>
                <w:tab w:val="clear" w:pos="4536"/>
                <w:tab w:val="clear" w:pos="9072"/>
              </w:tabs>
              <w:spacing w:before="120"/>
              <w:jc w:val="center"/>
              <w:rPr>
                <w:lang w:val="en-US"/>
              </w:rPr>
            </w:pPr>
            <w:r>
              <w:fldChar w:fldCharType="begin"/>
            </w:r>
            <w:r>
              <w:instrText xml:space="preserve"> HYPERLINK \l "_Access_to_Secure" </w:instrText>
            </w:r>
            <w:r>
              <w:fldChar w:fldCharType="separate"/>
            </w:r>
            <w:r>
              <w:rPr>
                <w:rStyle w:val="44"/>
                <w:lang w:val="en-US"/>
              </w:rPr>
              <w:t>3.4.2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"_Standard" </w:instrText>
            </w:r>
            <w:r>
              <w:fldChar w:fldCharType="separate"/>
            </w:r>
            <w:r>
              <w:rPr>
                <w:rStyle w:val="44"/>
                <w:lang w:val="en-US"/>
              </w:rPr>
              <w:t>3.5.1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CCTV</w:t>
            </w:r>
          </w:p>
          <w:p>
            <w:pPr>
              <w:spacing w:before="120"/>
              <w:rPr>
                <w:b/>
                <w:bCs/>
                <w:lang w:val="en-US" w:eastAsia="zh-CN"/>
              </w:rPr>
            </w:pPr>
            <w:r>
              <w:rPr>
                <w:rFonts w:hint="eastAsia"/>
                <w:b/>
                <w:bCs/>
                <w:lang w:val="en-US" w:eastAsia="zh-CN"/>
              </w:rPr>
              <w:t>闭路电视</w:t>
            </w:r>
          </w:p>
        </w:tc>
        <w:tc>
          <w:tcPr>
            <w:tcW w:w="6360" w:type="dxa"/>
          </w:tcPr>
          <w:p>
            <w:pPr>
              <w:pStyle w:val="24"/>
              <w:tabs>
                <w:tab w:val="clear" w:pos="4536"/>
                <w:tab w:val="clear" w:pos="9072"/>
              </w:tabs>
              <w:spacing w:before="120"/>
              <w:rPr>
                <w:lang w:val="en-US" w:eastAsia="zh-CN"/>
              </w:rPr>
            </w:pPr>
            <w:r>
              <w:rPr>
                <w:lang w:val="en-US"/>
              </w:rPr>
              <w:t xml:space="preserve">Entire activities coverage </w:t>
            </w:r>
          </w:p>
          <w:p>
            <w:pPr>
              <w:pStyle w:val="24"/>
              <w:tabs>
                <w:tab w:val="clear" w:pos="4536"/>
                <w:tab w:val="clear" w:pos="9072"/>
              </w:tabs>
              <w:spacing w:before="120"/>
              <w:rPr>
                <w:lang w:val="en-US" w:eastAsia="zh-CN"/>
              </w:rPr>
            </w:pPr>
            <w:r>
              <w:rPr>
                <w:rFonts w:hint="eastAsia"/>
                <w:lang w:val="en-US" w:eastAsia="zh-CN"/>
              </w:rPr>
              <w:t>覆盖整个活动</w:t>
            </w:r>
          </w:p>
        </w:tc>
        <w:tc>
          <w:tcPr>
            <w:tcW w:w="739" w:type="dxa"/>
          </w:tcPr>
          <w:p>
            <w:pPr>
              <w:pStyle w:val="24"/>
              <w:tabs>
                <w:tab w:val="clear" w:pos="4536"/>
                <w:tab w:val="clear" w:pos="9072"/>
              </w:tabs>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bl>
    <w:p>
      <w:pPr>
        <w:spacing w:before="120"/>
        <w:rPr>
          <w:lang w:val="en-US"/>
        </w:rPr>
      </w:pPr>
    </w:p>
    <w:p>
      <w:pPr>
        <w:pStyle w:val="4"/>
        <w:numPr>
          <w:ilvl w:val="2"/>
          <w:numId w:val="0"/>
        </w:numPr>
        <w:tabs>
          <w:tab w:val="left" w:pos="720"/>
        </w:tabs>
        <w:spacing w:before="120"/>
        <w:ind w:left="216" w:hanging="216"/>
        <w:jc w:val="left"/>
        <w:rPr>
          <w:lang w:val="en-US"/>
        </w:rPr>
      </w:pPr>
      <w:bookmarkStart w:id="383" w:name="_Toc369681259"/>
      <w:bookmarkStart w:id="384" w:name="_Toc369680907"/>
      <w:r>
        <w:rPr>
          <w:rFonts w:hint="eastAsia"/>
          <w:lang w:val="en-US" w:eastAsia="zh-CN"/>
        </w:rPr>
        <w:t>8.3.3</w:t>
      </w:r>
      <w:r>
        <w:rPr>
          <w:rFonts w:hint="eastAsia"/>
          <w:lang w:val="en-US" w:eastAsia="zh-CN"/>
        </w:rPr>
        <w:tab/>
      </w:r>
      <w:r>
        <w:rPr>
          <w:lang w:val="en-US"/>
        </w:rPr>
        <w:t>Minimal security features for</w:t>
      </w:r>
      <w:r>
        <w:rPr>
          <w:color w:val="FF0000"/>
          <w:lang w:val="en-US"/>
        </w:rPr>
        <w:t xml:space="preserve"> High Secure Zone (HSZ)</w:t>
      </w:r>
      <w:r>
        <w:rPr>
          <w:lang w:val="en-US"/>
        </w:rPr>
        <w:t xml:space="preserve"> in an administrative site</w:t>
      </w:r>
      <w:bookmarkEnd w:id="383"/>
      <w:bookmarkEnd w:id="384"/>
    </w:p>
    <w:p>
      <w:pPr>
        <w:spacing w:before="120"/>
        <w:rPr>
          <w:lang w:val="en-US"/>
        </w:rPr>
      </w:pPr>
    </w:p>
    <w:tbl>
      <w:tblPr>
        <w:tblStyle w:val="38"/>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2923"/>
        <w:gridCol w:w="6187"/>
        <w:gridCol w:w="73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Alarm system</w:t>
            </w:r>
          </w:p>
          <w:p>
            <w:pPr>
              <w:spacing w:before="120"/>
              <w:rPr>
                <w:b/>
                <w:bCs/>
                <w:lang w:val="en-US" w:eastAsia="zh-CN"/>
              </w:rPr>
            </w:pPr>
            <w:r>
              <w:rPr>
                <w:rFonts w:hint="eastAsia"/>
                <w:b/>
                <w:bCs/>
                <w:lang w:val="en-US" w:eastAsia="zh-CN"/>
              </w:rPr>
              <w:t>警报系统</w:t>
            </w:r>
          </w:p>
        </w:tc>
        <w:tc>
          <w:tcPr>
            <w:tcW w:w="6360" w:type="dxa"/>
          </w:tcPr>
          <w:p>
            <w:pPr>
              <w:spacing w:before="120"/>
              <w:rPr>
                <w:lang w:val="en-US" w:eastAsia="zh-CN"/>
              </w:rPr>
            </w:pPr>
            <w:r>
              <w:rPr>
                <w:lang w:val="en-US"/>
              </w:rPr>
              <w:t xml:space="preserve">Automatic: Alarm system is automatically activated when the last person exits </w:t>
            </w:r>
          </w:p>
          <w:p>
            <w:pPr>
              <w:spacing w:before="120"/>
              <w:rPr>
                <w:lang w:val="en-US" w:eastAsia="zh-CN"/>
              </w:rPr>
            </w:pPr>
            <w:r>
              <w:rPr>
                <w:rFonts w:hint="eastAsia"/>
                <w:lang w:val="en-US" w:eastAsia="zh-CN"/>
              </w:rPr>
              <w:t>自动化：当最后一人离开时自动激活警报系统</w:t>
            </w:r>
          </w:p>
        </w:tc>
        <w:tc>
          <w:tcPr>
            <w:tcW w:w="739" w:type="dxa"/>
          </w:tcPr>
          <w:p>
            <w:pPr>
              <w:spacing w:before="120"/>
              <w:jc w:val="center"/>
              <w:rPr>
                <w:lang w:val="en-US"/>
              </w:rPr>
            </w:pPr>
            <w:r>
              <w:fldChar w:fldCharType="begin"/>
            </w:r>
            <w:r>
              <w:instrText xml:space="preserve"> HYPERLINK \l "_By_Zone" </w:instrText>
            </w:r>
            <w:r>
              <w:fldChar w:fldCharType="separate"/>
            </w:r>
            <w:r>
              <w:rPr>
                <w:rStyle w:val="44"/>
                <w:lang w:val="en-US"/>
              </w:rPr>
              <w:t>3.3.2</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Access control</w:t>
            </w:r>
          </w:p>
          <w:p>
            <w:pPr>
              <w:spacing w:before="120"/>
              <w:rPr>
                <w:b/>
                <w:bCs/>
                <w:lang w:val="en-US" w:eastAsia="zh-CN"/>
              </w:rPr>
            </w:pPr>
            <w:r>
              <w:rPr>
                <w:rFonts w:hint="eastAsia"/>
                <w:b/>
                <w:bCs/>
                <w:lang w:val="en-US" w:eastAsia="zh-CN"/>
              </w:rPr>
              <w:t>访问控制</w:t>
            </w:r>
          </w:p>
        </w:tc>
        <w:tc>
          <w:tcPr>
            <w:tcW w:w="6360" w:type="dxa"/>
          </w:tcPr>
          <w:p>
            <w:pPr>
              <w:pStyle w:val="24"/>
              <w:tabs>
                <w:tab w:val="clear" w:pos="4536"/>
                <w:tab w:val="clear" w:pos="9072"/>
              </w:tabs>
              <w:spacing w:before="120"/>
              <w:rPr>
                <w:lang w:val="en-US" w:eastAsia="zh-CN"/>
              </w:rPr>
            </w:pPr>
            <w:r>
              <w:rPr>
                <w:lang w:val="en-US"/>
              </w:rPr>
              <w:t xml:space="preserve">Reinforced access control (anti pass back or Single sluice) </w:t>
            </w:r>
          </w:p>
          <w:p>
            <w:pPr>
              <w:pStyle w:val="24"/>
              <w:tabs>
                <w:tab w:val="clear" w:pos="4536"/>
                <w:tab w:val="clear" w:pos="9072"/>
              </w:tabs>
              <w:spacing w:before="120"/>
              <w:rPr>
                <w:lang w:val="en-US" w:eastAsia="zh-CN"/>
              </w:rPr>
            </w:pPr>
            <w:r>
              <w:rPr>
                <w:rFonts w:hint="eastAsia"/>
                <w:lang w:val="en-US" w:eastAsia="zh-CN"/>
              </w:rPr>
              <w:t>强制访问控制（反潜回门或单闸）</w:t>
            </w:r>
          </w:p>
        </w:tc>
        <w:tc>
          <w:tcPr>
            <w:tcW w:w="739" w:type="dxa"/>
          </w:tcPr>
          <w:p>
            <w:pPr>
              <w:pStyle w:val="24"/>
              <w:tabs>
                <w:tab w:val="clear" w:pos="4536"/>
                <w:tab w:val="clear" w:pos="9072"/>
              </w:tabs>
              <w:spacing w:before="120"/>
              <w:jc w:val="center"/>
              <w:rPr>
                <w:lang w:val="en-US"/>
              </w:rPr>
            </w:pPr>
            <w:r>
              <w:fldChar w:fldCharType="begin"/>
            </w:r>
            <w:r>
              <w:instrText xml:space="preserve"> HYPERLINK \l "_Security_Control_Room" </w:instrText>
            </w:r>
            <w:r>
              <w:fldChar w:fldCharType="separate"/>
            </w:r>
            <w:r>
              <w:rPr>
                <w:rStyle w:val="44"/>
                <w:lang w:val="en-US"/>
              </w:rPr>
              <w:t>3.4.4</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Guarding </w:t>
            </w:r>
          </w:p>
          <w:p>
            <w:pPr>
              <w:spacing w:before="120"/>
              <w:rPr>
                <w:b/>
                <w:bCs/>
                <w:lang w:val="en-US" w:eastAsia="zh-CN"/>
              </w:rPr>
            </w:pPr>
            <w:r>
              <w:rPr>
                <w:rFonts w:hint="eastAsia"/>
                <w:b/>
                <w:bCs/>
                <w:lang w:val="en-US" w:eastAsia="zh-CN"/>
              </w:rPr>
              <w:t>警卫</w:t>
            </w:r>
          </w:p>
        </w:tc>
        <w:tc>
          <w:tcPr>
            <w:tcW w:w="6360" w:type="dxa"/>
          </w:tcPr>
          <w:p>
            <w:pPr>
              <w:pStyle w:val="24"/>
              <w:tabs>
                <w:tab w:val="clear" w:pos="4536"/>
                <w:tab w:val="clear" w:pos="9072"/>
              </w:tabs>
              <w:spacing w:before="120"/>
              <w:rPr>
                <w:lang w:val="en-US" w:eastAsia="zh-CN"/>
              </w:rPr>
            </w:pPr>
            <w:r>
              <w:rPr>
                <w:lang w:val="en-US"/>
              </w:rPr>
              <w:t>Permanent presence of guards</w:t>
            </w:r>
          </w:p>
          <w:p>
            <w:pPr>
              <w:pStyle w:val="24"/>
              <w:tabs>
                <w:tab w:val="clear" w:pos="4536"/>
                <w:tab w:val="clear" w:pos="9072"/>
              </w:tabs>
              <w:spacing w:before="120"/>
              <w:rPr>
                <w:lang w:val="en-US" w:eastAsia="zh-CN"/>
              </w:rPr>
            </w:pPr>
            <w:r>
              <w:rPr>
                <w:rFonts w:hint="eastAsia"/>
                <w:lang w:val="en-US" w:eastAsia="zh-CN"/>
              </w:rPr>
              <w:t>保安永久在现场</w:t>
            </w:r>
          </w:p>
        </w:tc>
        <w:tc>
          <w:tcPr>
            <w:tcW w:w="739" w:type="dxa"/>
          </w:tcPr>
          <w:p>
            <w:pPr>
              <w:pStyle w:val="24"/>
              <w:tabs>
                <w:tab w:val="clear" w:pos="4536"/>
                <w:tab w:val="clear" w:pos="9072"/>
              </w:tabs>
              <w:spacing w:before="120"/>
              <w:jc w:val="center"/>
              <w:rPr>
                <w:lang w:val="en-US"/>
              </w:rPr>
            </w:pPr>
            <w:r>
              <w:fldChar w:fldCharType="begin"/>
            </w:r>
            <w:r>
              <w:instrText xml:space="preserve"> HYPERLINK \l "_Standard" </w:instrText>
            </w:r>
            <w:r>
              <w:fldChar w:fldCharType="separate"/>
            </w:r>
            <w:r>
              <w:rPr>
                <w:rStyle w:val="44"/>
                <w:lang w:val="en-US"/>
              </w:rPr>
              <w:t>3.5.1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Secure Cabinets</w:t>
            </w:r>
          </w:p>
          <w:p>
            <w:pPr>
              <w:spacing w:before="120"/>
              <w:rPr>
                <w:b/>
                <w:bCs/>
                <w:lang w:val="en-US" w:eastAsia="zh-CN"/>
              </w:rPr>
            </w:pPr>
            <w:r>
              <w:rPr>
                <w:rFonts w:hint="eastAsia"/>
                <w:b/>
                <w:bCs/>
                <w:lang w:val="en-US" w:eastAsia="zh-CN"/>
              </w:rPr>
              <w:t>安全文件柜</w:t>
            </w:r>
          </w:p>
        </w:tc>
        <w:tc>
          <w:tcPr>
            <w:tcW w:w="6360" w:type="dxa"/>
          </w:tcPr>
          <w:p>
            <w:pPr>
              <w:pStyle w:val="24"/>
              <w:tabs>
                <w:tab w:val="clear" w:pos="4536"/>
                <w:tab w:val="clear" w:pos="9072"/>
              </w:tabs>
              <w:spacing w:before="120"/>
              <w:rPr>
                <w:lang w:val="en-US" w:eastAsia="zh-CN"/>
              </w:rPr>
            </w:pPr>
            <w:r>
              <w:rPr>
                <w:lang w:val="en-US"/>
              </w:rPr>
              <w:t>Safe or locked cabinet mandatory to store sensitive information</w:t>
            </w:r>
          </w:p>
          <w:p>
            <w:pPr>
              <w:pStyle w:val="24"/>
              <w:tabs>
                <w:tab w:val="clear" w:pos="4536"/>
                <w:tab w:val="clear" w:pos="9072"/>
              </w:tabs>
              <w:spacing w:before="120"/>
              <w:rPr>
                <w:lang w:val="en-US" w:eastAsia="zh-CN"/>
              </w:rPr>
            </w:pPr>
            <w:r>
              <w:rPr>
                <w:rFonts w:hint="eastAsia"/>
                <w:lang w:val="en-US" w:eastAsia="zh-CN"/>
              </w:rPr>
              <w:t>保险箱或带锁柜子强制性存储敏感信息</w:t>
            </w:r>
          </w:p>
        </w:tc>
        <w:tc>
          <w:tcPr>
            <w:tcW w:w="739" w:type="dxa"/>
          </w:tcPr>
          <w:p>
            <w:pPr>
              <w:pStyle w:val="24"/>
              <w:tabs>
                <w:tab w:val="clear" w:pos="4536"/>
                <w:tab w:val="clear" w:pos="9072"/>
              </w:tabs>
              <w:spacing w:before="120"/>
              <w:jc w:val="center"/>
              <w:rPr>
                <w:lang w:val="en-US"/>
              </w:rPr>
            </w:pPr>
            <w:r>
              <w:fldChar w:fldCharType="begin"/>
            </w:r>
            <w:r>
              <w:instrText xml:space="preserve"> HYPERLINK \l "_Secure_Cabinets" </w:instrText>
            </w:r>
            <w:r>
              <w:fldChar w:fldCharType="separate"/>
            </w:r>
            <w:r>
              <w:rPr>
                <w:rStyle w:val="44"/>
                <w:lang w:val="en-US"/>
              </w:rPr>
              <w:t>3.8</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CCTV</w:t>
            </w:r>
          </w:p>
          <w:p>
            <w:pPr>
              <w:spacing w:before="120"/>
              <w:rPr>
                <w:b/>
                <w:bCs/>
                <w:lang w:val="en-US" w:eastAsia="zh-CN"/>
              </w:rPr>
            </w:pPr>
            <w:r>
              <w:rPr>
                <w:rFonts w:hint="eastAsia"/>
                <w:b/>
                <w:bCs/>
                <w:lang w:val="en-US" w:eastAsia="zh-CN"/>
              </w:rPr>
              <w:t>闭路电视</w:t>
            </w:r>
          </w:p>
        </w:tc>
        <w:tc>
          <w:tcPr>
            <w:tcW w:w="6360" w:type="dxa"/>
          </w:tcPr>
          <w:p>
            <w:pPr>
              <w:pStyle w:val="24"/>
              <w:tabs>
                <w:tab w:val="clear" w:pos="4536"/>
                <w:tab w:val="clear" w:pos="9072"/>
              </w:tabs>
              <w:spacing w:before="120"/>
              <w:rPr>
                <w:lang w:val="en-US" w:eastAsia="zh-CN"/>
              </w:rPr>
            </w:pPr>
            <w:r>
              <w:rPr>
                <w:lang w:val="en-US"/>
              </w:rPr>
              <w:t xml:space="preserve">Entire activities coverage </w:t>
            </w:r>
          </w:p>
          <w:p>
            <w:pPr>
              <w:pStyle w:val="24"/>
              <w:tabs>
                <w:tab w:val="clear" w:pos="4536"/>
                <w:tab w:val="clear" w:pos="9072"/>
              </w:tabs>
              <w:spacing w:before="120"/>
              <w:rPr>
                <w:lang w:val="en-US" w:eastAsia="zh-CN"/>
              </w:rPr>
            </w:pPr>
            <w:r>
              <w:rPr>
                <w:rFonts w:hint="eastAsia"/>
                <w:lang w:val="en-US" w:eastAsia="zh-CN"/>
              </w:rPr>
              <w:t>覆盖整个活动</w:t>
            </w:r>
          </w:p>
        </w:tc>
        <w:tc>
          <w:tcPr>
            <w:tcW w:w="739" w:type="dxa"/>
          </w:tcPr>
          <w:p>
            <w:pPr>
              <w:pStyle w:val="24"/>
              <w:tabs>
                <w:tab w:val="clear" w:pos="4536"/>
                <w:tab w:val="clear" w:pos="9072"/>
              </w:tabs>
              <w:spacing w:before="120"/>
              <w:jc w:val="center"/>
              <w:rPr>
                <w:lang w:val="en-US"/>
              </w:rPr>
            </w:pPr>
            <w:r>
              <w:fldChar w:fldCharType="begin"/>
            </w:r>
            <w:r>
              <w:instrText xml:space="preserve"> HYPERLINK \l "_CCTV_Monitoring" </w:instrText>
            </w:r>
            <w:r>
              <w:fldChar w:fldCharType="separate"/>
            </w:r>
            <w:r>
              <w:rPr>
                <w:rStyle w:val="44"/>
                <w:lang w:val="en-US"/>
              </w:rPr>
              <w:t>3.9</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 xml:space="preserve">Mail </w:t>
            </w:r>
          </w:p>
          <w:p>
            <w:pPr>
              <w:spacing w:before="120"/>
              <w:rPr>
                <w:b/>
                <w:bCs/>
                <w:lang w:val="en-US" w:eastAsia="zh-CN"/>
              </w:rPr>
            </w:pPr>
            <w:r>
              <w:rPr>
                <w:rFonts w:hint="eastAsia"/>
                <w:b/>
                <w:bCs/>
                <w:lang w:val="en-US" w:eastAsia="zh-CN"/>
              </w:rPr>
              <w:t>邮件</w:t>
            </w:r>
          </w:p>
        </w:tc>
        <w:tc>
          <w:tcPr>
            <w:tcW w:w="6360" w:type="dxa"/>
          </w:tcPr>
          <w:p>
            <w:pPr>
              <w:pStyle w:val="24"/>
              <w:tabs>
                <w:tab w:val="clear" w:pos="4536"/>
                <w:tab w:val="clear" w:pos="9072"/>
              </w:tabs>
              <w:spacing w:before="120"/>
              <w:rPr>
                <w:lang w:val="en-US" w:eastAsia="zh-CN"/>
              </w:rPr>
            </w:pPr>
            <w:r>
              <w:rPr>
                <w:lang w:val="en-US"/>
              </w:rPr>
              <w:t>Reception of mails (suspected mail) to be documented</w:t>
            </w:r>
          </w:p>
          <w:p>
            <w:pPr>
              <w:pStyle w:val="24"/>
              <w:tabs>
                <w:tab w:val="clear" w:pos="4536"/>
                <w:tab w:val="clear" w:pos="9072"/>
              </w:tabs>
              <w:spacing w:before="120"/>
              <w:rPr>
                <w:lang w:val="en-US" w:eastAsia="zh-CN"/>
              </w:rPr>
            </w:pPr>
            <w:r>
              <w:rPr>
                <w:rFonts w:hint="eastAsia"/>
                <w:lang w:val="en-US" w:eastAsia="zh-CN"/>
              </w:rPr>
              <w:t>邮件（可疑邮件）接收存档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"_Mail" </w:instrText>
            </w:r>
            <w:r>
              <w:fldChar w:fldCharType="separate"/>
            </w:r>
            <w:r>
              <w:rPr>
                <w:rStyle w:val="44"/>
                <w:lang w:val="en-US"/>
              </w:rPr>
              <w:t>3.11</w:t>
            </w:r>
            <w:r>
              <w:rPr>
                <w:rStyle w:val="44"/>
                <w:lang w:val="en-US"/>
              </w:rPr>
              <w:fldChar w:fldCharType="end"/>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2988" w:type="dxa"/>
          </w:tcPr>
          <w:p>
            <w:pPr>
              <w:spacing w:before="120"/>
              <w:rPr>
                <w:b/>
                <w:bCs/>
                <w:lang w:val="en-US" w:eastAsia="zh-CN"/>
              </w:rPr>
            </w:pPr>
            <w:r>
              <w:rPr>
                <w:b/>
                <w:bCs/>
                <w:lang w:val="en-US"/>
              </w:rPr>
              <w:t>Physical keys</w:t>
            </w:r>
          </w:p>
          <w:p>
            <w:pPr>
              <w:spacing w:before="120"/>
              <w:rPr>
                <w:b/>
                <w:bCs/>
                <w:lang w:val="en-US" w:eastAsia="zh-CN"/>
              </w:rPr>
            </w:pPr>
            <w:r>
              <w:rPr>
                <w:rFonts w:hint="eastAsia"/>
                <w:b/>
                <w:bCs/>
                <w:lang w:val="en-US" w:eastAsia="zh-CN"/>
              </w:rPr>
              <w:t>物理钥匙</w:t>
            </w:r>
          </w:p>
        </w:tc>
        <w:tc>
          <w:tcPr>
            <w:tcW w:w="6360" w:type="dxa"/>
          </w:tcPr>
          <w:p>
            <w:pPr>
              <w:pStyle w:val="24"/>
              <w:tabs>
                <w:tab w:val="clear" w:pos="4536"/>
                <w:tab w:val="clear" w:pos="9072"/>
              </w:tabs>
              <w:spacing w:before="120"/>
              <w:rPr>
                <w:lang w:val="en-US" w:eastAsia="zh-CN"/>
              </w:rPr>
            </w:pPr>
            <w:r>
              <w:rPr>
                <w:lang w:val="en-US"/>
              </w:rPr>
              <w:t>Physical key management process documented</w:t>
            </w:r>
          </w:p>
          <w:p>
            <w:pPr>
              <w:pStyle w:val="24"/>
              <w:tabs>
                <w:tab w:val="clear" w:pos="4536"/>
                <w:tab w:val="clear" w:pos="9072"/>
              </w:tabs>
              <w:spacing w:before="120"/>
              <w:rPr>
                <w:lang w:val="en-US" w:eastAsia="zh-CN"/>
              </w:rPr>
            </w:pPr>
            <w:r>
              <w:rPr>
                <w:rFonts w:hint="eastAsia"/>
                <w:lang w:val="en-US" w:eastAsia="zh-CN"/>
              </w:rPr>
              <w:t>物理钥匙管理过程存档</w:t>
            </w:r>
          </w:p>
        </w:tc>
        <w:tc>
          <w:tcPr>
            <w:tcW w:w="739" w:type="dxa"/>
          </w:tcPr>
          <w:p>
            <w:pPr>
              <w:pStyle w:val="24"/>
              <w:tabs>
                <w:tab w:val="clear" w:pos="4536"/>
                <w:tab w:val="clear" w:pos="9072"/>
              </w:tabs>
              <w:spacing w:before="120"/>
              <w:jc w:val="center"/>
              <w:rPr>
                <w:lang w:val="en-US"/>
              </w:rPr>
            </w:pPr>
            <w:r>
              <w:fldChar w:fldCharType="begin"/>
            </w:r>
            <w:r>
              <w:instrText xml:space="preserve"> HYPERLINK \l "_Physical_Key_Management" </w:instrText>
            </w:r>
            <w:r>
              <w:fldChar w:fldCharType="separate"/>
            </w:r>
            <w:r>
              <w:rPr>
                <w:rStyle w:val="44"/>
                <w:lang w:val="en-US"/>
              </w:rPr>
              <w:t>3.12</w:t>
            </w:r>
            <w:r>
              <w:rPr>
                <w:rStyle w:val="44"/>
                <w:lang w:val="en-US"/>
              </w:rPr>
              <w:fldChar w:fldCharType="end"/>
            </w:r>
          </w:p>
        </w:tc>
      </w:tr>
    </w:tbl>
    <w:p>
      <w:pPr>
        <w:spacing w:before="120"/>
        <w:rPr>
          <w:b/>
          <w:bCs/>
          <w:lang w:val="en-US"/>
        </w:rPr>
      </w:pPr>
    </w:p>
    <w:p>
      <w:pPr>
        <w:pStyle w:val="4"/>
        <w:numPr>
          <w:ilvl w:val="2"/>
          <w:numId w:val="0"/>
        </w:numPr>
        <w:tabs>
          <w:tab w:val="left" w:pos="720"/>
          <w:tab w:val="center" w:pos="4815"/>
        </w:tabs>
        <w:spacing w:before="120"/>
        <w:ind w:left="216" w:hanging="216"/>
        <w:jc w:val="left"/>
        <w:rPr>
          <w:lang w:val="en-US" w:eastAsia="zh-CN"/>
        </w:rPr>
      </w:pPr>
      <w:r>
        <w:rPr>
          <w:lang w:val="en-US"/>
        </w:rPr>
        <w:br w:type="page"/>
      </w:r>
      <w:bookmarkStart w:id="385" w:name="_Toc369680908"/>
      <w:bookmarkStart w:id="386" w:name="_Toc369681260"/>
      <w:r>
        <w:rPr>
          <w:rFonts w:hint="eastAsia"/>
          <w:lang w:val="en-US" w:eastAsia="zh-CN"/>
        </w:rPr>
        <w:t>.3.4</w:t>
      </w:r>
      <w:r>
        <w:rPr>
          <w:rFonts w:hint="eastAsia"/>
          <w:lang w:val="en-US" w:eastAsia="zh-CN"/>
        </w:rPr>
        <w:tab/>
      </w:r>
      <w:r>
        <w:rPr>
          <w:lang w:val="en-US"/>
        </w:rPr>
        <w:t>Administrative site security zones</w:t>
      </w:r>
      <w:bookmarkEnd w:id="385"/>
      <w:bookmarkEnd w:id="386"/>
      <w:r>
        <w:rPr>
          <w:lang w:val="en-US"/>
        </w:rPr>
        <w:tab/>
      </w:r>
      <w:r>
        <w:rPr>
          <w:rFonts w:hint="eastAsia"/>
          <w:lang w:val="en-US" w:eastAsia="zh-CN"/>
        </w:rPr>
        <w:t>管理工厂的安全区域</w:t>
      </w:r>
    </w:p>
    <w:p>
      <w:pPr>
        <w:spacing w:before="120"/>
        <w:rPr>
          <w:lang w:val="en-US"/>
        </w:rPr>
      </w:pPr>
      <w:r>
        <w:rPr>
          <w:lang w:val="en-US"/>
        </w:rPr>
        <w:t>The table below summarizes for each domain of activity the required zone security level and the specificities.</w:t>
      </w:r>
    </w:p>
    <w:p>
      <w:pPr>
        <w:spacing w:before="120"/>
        <w:rPr>
          <w:bCs/>
          <w:lang w:val="en-US" w:eastAsia="zh-CN"/>
        </w:rPr>
      </w:pPr>
      <w:r>
        <w:rPr>
          <w:rFonts w:hint="eastAsia"/>
          <w:bCs/>
          <w:lang w:val="en-US" w:eastAsia="zh-CN"/>
        </w:rPr>
        <w:t>下表总结了每个活动定义所需的区域安全等级与具体情况。</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9"/>
        <w:gridCol w:w="1298"/>
        <w:gridCol w:w="3978"/>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tcBorders>
              <w:bottom w:val="single" w:color="auto" w:sz="4" w:space="0"/>
            </w:tcBorders>
            <w:shd w:val="clear" w:color="auto" w:fill="606060"/>
            <w:vAlign w:val="center"/>
          </w:tcPr>
          <w:p>
            <w:pPr>
              <w:spacing w:before="120"/>
              <w:rPr>
                <w:b/>
                <w:bCs/>
                <w:color w:val="FFFFFF"/>
                <w:lang w:val="en-US" w:eastAsia="zh-CN"/>
              </w:rPr>
            </w:pPr>
            <w:r>
              <w:rPr>
                <w:b/>
                <w:bCs/>
                <w:color w:val="FFFFFF"/>
                <w:lang w:val="en-US"/>
              </w:rPr>
              <w:t>Domain of activity</w:t>
            </w:r>
          </w:p>
          <w:p>
            <w:pPr>
              <w:spacing w:before="120"/>
              <w:rPr>
                <w:lang w:val="en-US" w:eastAsia="zh-CN"/>
              </w:rPr>
            </w:pPr>
            <w:r>
              <w:rPr>
                <w:rFonts w:hint="eastAsia"/>
                <w:b/>
                <w:bCs/>
                <w:color w:val="FFFFFF"/>
                <w:lang w:val="en-US" w:eastAsia="zh-CN"/>
              </w:rPr>
              <w:t>活动定义</w:t>
            </w:r>
          </w:p>
        </w:tc>
        <w:tc>
          <w:tcPr>
            <w:tcW w:w="1320" w:type="dxa"/>
            <w:shd w:val="clear" w:color="auto" w:fill="606060"/>
            <w:vAlign w:val="center"/>
          </w:tcPr>
          <w:p>
            <w:pPr>
              <w:spacing w:before="120"/>
              <w:jc w:val="center"/>
              <w:rPr>
                <w:b/>
                <w:bCs/>
                <w:color w:val="FFFFFF"/>
                <w:lang w:val="en-US" w:eastAsia="zh-CN"/>
              </w:rPr>
            </w:pPr>
            <w:r>
              <w:rPr>
                <w:b/>
                <w:bCs/>
                <w:color w:val="FFFFFF"/>
                <w:lang w:val="en-US"/>
              </w:rPr>
              <w:t>Zone Level</w:t>
            </w:r>
          </w:p>
          <w:p>
            <w:pPr>
              <w:spacing w:before="120"/>
              <w:jc w:val="center"/>
              <w:rPr>
                <w:b/>
                <w:bCs/>
                <w:color w:val="FFFFFF"/>
                <w:lang w:val="en-US" w:eastAsia="zh-CN"/>
              </w:rPr>
            </w:pPr>
            <w:r>
              <w:rPr>
                <w:rFonts w:hint="eastAsia"/>
                <w:b/>
                <w:bCs/>
                <w:color w:val="FFFFFF"/>
                <w:lang w:val="en-US" w:eastAsia="zh-CN"/>
              </w:rPr>
              <w:t>区域等级</w:t>
            </w:r>
          </w:p>
        </w:tc>
        <w:tc>
          <w:tcPr>
            <w:tcW w:w="4080" w:type="dxa"/>
            <w:shd w:val="clear" w:color="auto" w:fill="606060"/>
            <w:vAlign w:val="center"/>
          </w:tcPr>
          <w:p>
            <w:pPr>
              <w:spacing w:before="120"/>
              <w:rPr>
                <w:b/>
                <w:bCs/>
                <w:color w:val="FFFFFF"/>
                <w:lang w:val="en-US" w:eastAsia="zh-CN"/>
              </w:rPr>
            </w:pPr>
            <w:r>
              <w:rPr>
                <w:b/>
                <w:bCs/>
                <w:color w:val="FFFFFF"/>
                <w:lang w:val="en-US"/>
              </w:rPr>
              <w:t>Specificities vs. zone definition</w:t>
            </w:r>
          </w:p>
          <w:p>
            <w:pPr>
              <w:spacing w:before="120"/>
              <w:rPr>
                <w:b/>
                <w:bCs/>
                <w:color w:val="FFFFFF"/>
                <w:lang w:val="en-US" w:eastAsia="zh-CN"/>
              </w:rPr>
            </w:pPr>
            <w:r>
              <w:rPr>
                <w:rFonts w:hint="eastAsia"/>
                <w:b/>
                <w:bCs/>
                <w:color w:val="FFFFFF"/>
                <w:lang w:val="en-US" w:eastAsia="zh-CN"/>
              </w:rPr>
              <w:t>具体情况vs区域描述</w:t>
            </w:r>
          </w:p>
        </w:tc>
        <w:tc>
          <w:tcPr>
            <w:tcW w:w="720" w:type="dxa"/>
            <w:shd w:val="clear" w:color="auto" w:fill="606060"/>
            <w:vAlign w:val="center"/>
          </w:tcPr>
          <w:p>
            <w:pPr>
              <w:spacing w:before="120"/>
              <w:jc w:val="center"/>
              <w:rPr>
                <w:b/>
                <w:bCs/>
                <w:color w:val="FFFFFF"/>
                <w:lang w:val="en-US"/>
              </w:rPr>
            </w:pPr>
            <w:r>
              <w:rPr>
                <w:b/>
                <w:bCs/>
                <w:color w:va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pStyle w:val="66"/>
              <w:spacing w:before="120"/>
              <w:rPr>
                <w:rFonts w:cs="Arial"/>
                <w:snapToGrid/>
                <w:lang w:eastAsia="zh-CN"/>
              </w:rPr>
            </w:pPr>
            <w:r>
              <w:rPr>
                <w:rFonts w:cs="Arial"/>
                <w:snapToGrid/>
                <w:lang w:eastAsia="en-US"/>
              </w:rPr>
              <w:t>Top level Management</w:t>
            </w:r>
            <w:r>
              <w:rPr>
                <w:rFonts w:hint="eastAsia" w:cs="Arial"/>
                <w:snapToGrid/>
                <w:lang w:eastAsia="zh-CN"/>
              </w:rPr>
              <w:t>最高级管理</w:t>
            </w:r>
          </w:p>
        </w:tc>
        <w:tc>
          <w:tcPr>
            <w:tcW w:w="1320" w:type="dxa"/>
          </w:tcPr>
          <w:p>
            <w:pPr>
              <w:spacing w:before="120"/>
              <w:jc w:val="center"/>
              <w:rPr>
                <w:rFonts w:cs="Arial"/>
                <w:b/>
                <w:bCs/>
                <w:color w:val="FF6600"/>
                <w:lang w:val="en-US"/>
              </w:rPr>
            </w:pPr>
            <w:r>
              <w:rPr>
                <w:rFonts w:cs="Arial"/>
                <w:b/>
                <w:bCs/>
                <w:color w:val="FF6600"/>
                <w:lang w:val="en-US"/>
              </w:rPr>
              <w:t>SZ</w:t>
            </w:r>
          </w:p>
        </w:tc>
        <w:tc>
          <w:tcPr>
            <w:tcW w:w="4080" w:type="dxa"/>
          </w:tcPr>
          <w:p>
            <w:pPr>
              <w:pStyle w:val="24"/>
              <w:tabs>
                <w:tab w:val="clear" w:pos="4536"/>
                <w:tab w:val="clear" w:pos="9072"/>
              </w:tabs>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 xml:space="preserve">Sales </w:t>
            </w:r>
            <w:r>
              <w:rPr>
                <w:rFonts w:hint="eastAsia" w:cs="Arial"/>
                <w:lang w:val="en-US" w:eastAsia="zh-CN"/>
              </w:rPr>
              <w:t>销售</w:t>
            </w:r>
          </w:p>
        </w:tc>
        <w:tc>
          <w:tcPr>
            <w:tcW w:w="1320" w:type="dxa"/>
          </w:tcPr>
          <w:p>
            <w:pPr>
              <w:spacing w:before="120"/>
              <w:jc w:val="center"/>
              <w:rPr>
                <w:rFonts w:cs="Arial"/>
                <w:lang w:val="en-US"/>
              </w:rPr>
            </w:pPr>
            <w:r>
              <w:rPr>
                <w:rFonts w:cs="Arial"/>
                <w:lang w:val="en-US"/>
              </w:rPr>
              <w:t>NZ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Customer Services</w:t>
            </w:r>
            <w:r>
              <w:rPr>
                <w:rFonts w:hint="eastAsia" w:cs="Arial"/>
                <w:lang w:val="en-US" w:eastAsia="zh-CN"/>
              </w:rPr>
              <w:t>客服</w:t>
            </w:r>
          </w:p>
        </w:tc>
        <w:tc>
          <w:tcPr>
            <w:tcW w:w="1320" w:type="dxa"/>
          </w:tcPr>
          <w:p>
            <w:pPr>
              <w:spacing w:before="120"/>
              <w:jc w:val="center"/>
              <w:rPr>
                <w:rFonts w:cs="Arial"/>
                <w:lang w:val="en-US"/>
              </w:rPr>
            </w:pPr>
            <w:r>
              <w:rPr>
                <w:rFonts w:cs="Arial"/>
                <w:lang w:val="en-US"/>
              </w:rPr>
              <w:t>NZ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Marketing</w:t>
            </w:r>
            <w:r>
              <w:rPr>
                <w:rFonts w:hint="eastAsia" w:cs="Arial"/>
                <w:lang w:val="en-US" w:eastAsia="zh-CN"/>
              </w:rPr>
              <w:t>市场</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rPr>
            </w:pPr>
            <w:r>
              <w:rPr>
                <w:rFonts w:cs="Arial"/>
                <w:lang w:val="en-US"/>
              </w:rPr>
              <w:t>1 - With a process of sample management</w:t>
            </w:r>
          </w:p>
          <w:p>
            <w:pPr>
              <w:spacing w:before="120"/>
              <w:rPr>
                <w:rFonts w:cs="Arial"/>
                <w:lang w:val="en-US" w:eastAsia="zh-CN"/>
              </w:rPr>
            </w:pPr>
            <w:r>
              <w:rPr>
                <w:rFonts w:cs="Arial"/>
                <w:lang w:val="en-US"/>
              </w:rPr>
              <w:t>2 - Safe or locked cabinet or locked office</w:t>
            </w:r>
          </w:p>
          <w:p>
            <w:pPr>
              <w:spacing w:before="120"/>
              <w:rPr>
                <w:rFonts w:cs="Arial"/>
                <w:lang w:val="en-US" w:eastAsia="zh-CN"/>
              </w:rPr>
            </w:pPr>
            <w:r>
              <w:rPr>
                <w:rFonts w:hint="eastAsia" w:cs="Arial"/>
                <w:lang w:val="en-US" w:eastAsia="zh-CN"/>
              </w:rPr>
              <w:t>1-样品管理过程</w:t>
            </w:r>
          </w:p>
          <w:p>
            <w:pPr>
              <w:spacing w:before="120"/>
              <w:rPr>
                <w:rFonts w:cs="Arial"/>
                <w:b/>
                <w:bCs/>
                <w:lang w:val="en-US" w:eastAsia="zh-CN"/>
              </w:rPr>
            </w:pPr>
            <w:r>
              <w:rPr>
                <w:rFonts w:hint="eastAsia" w:cs="Arial"/>
                <w:lang w:val="en-US" w:eastAsia="zh-CN"/>
              </w:rPr>
              <w:t>2-保险柜或上锁的柜子或上锁的办公室</w:t>
            </w:r>
          </w:p>
        </w:tc>
        <w:tc>
          <w:tcPr>
            <w:tcW w:w="720" w:type="dxa"/>
          </w:tcPr>
          <w:p>
            <w:pPr>
              <w:spacing w:before="120"/>
              <w:jc w:val="center"/>
              <w:rPr>
                <w:rFonts w:cs="Arial"/>
                <w:lang w:val="en-US"/>
              </w:rPr>
            </w:pPr>
            <w:r>
              <w:fldChar w:fldCharType="begin"/>
            </w:r>
            <w:r>
              <w:instrText xml:space="preserve"> HYPERLINK \l "_Sample_Management" </w:instrText>
            </w:r>
            <w:r>
              <w:fldChar w:fldCharType="separate"/>
            </w:r>
            <w:r>
              <w:rPr>
                <w:rStyle w:val="44"/>
                <w:rFonts w:cs="Arial"/>
                <w:lang w:val="en-US"/>
              </w:rPr>
              <w:t>4.3</w:t>
            </w:r>
            <w:r>
              <w:rPr>
                <w:rStyle w:val="44"/>
                <w:rFonts w:cs="Arial"/>
                <w:lang w:val="en-US"/>
              </w:rPr>
              <w:fldChar w:fldCharType="end"/>
            </w:r>
          </w:p>
          <w:p>
            <w:pPr>
              <w:spacing w:before="120"/>
              <w:jc w:val="center"/>
              <w:rPr>
                <w:rFonts w:cs="Arial"/>
                <w:lang w:val="en-US"/>
              </w:rPr>
            </w:pPr>
            <w:r>
              <w:fldChar w:fldCharType="begin"/>
            </w:r>
            <w:r>
              <w:instrText xml:space="preserve"> HYPERLINK \l "_Secure_Cabinets" </w:instrText>
            </w:r>
            <w:r>
              <w:fldChar w:fldCharType="separate"/>
            </w:r>
            <w:r>
              <w:rPr>
                <w:rStyle w:val="44"/>
                <w:rFonts w:cs="Arial"/>
                <w:lang w:val="en-US"/>
              </w:rPr>
              <w:t>3.8</w:t>
            </w:r>
            <w:r>
              <w:rPr>
                <w:rStyle w:val="44"/>
                <w:rFonts w:cs="Arial"/>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Human Resources</w:t>
            </w:r>
            <w:r>
              <w:rPr>
                <w:rFonts w:hint="eastAsia" w:cs="Arial"/>
                <w:lang w:val="en-US" w:eastAsia="zh-CN"/>
              </w:rPr>
              <w:t>人力资源</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rPr>
            </w:pPr>
            <w:r>
              <w:rPr>
                <w:rFonts w:cs="Arial"/>
                <w:lang w:val="en-US"/>
              </w:rPr>
              <w:t>1 - Locked office mandatory</w:t>
            </w:r>
          </w:p>
          <w:p>
            <w:pPr>
              <w:spacing w:before="120"/>
              <w:rPr>
                <w:rFonts w:cs="Arial"/>
                <w:lang w:val="en-US" w:eastAsia="zh-CN"/>
              </w:rPr>
            </w:pPr>
            <w:r>
              <w:rPr>
                <w:rFonts w:cs="Arial"/>
                <w:lang w:val="en-US"/>
              </w:rPr>
              <w:t>2 - Safe or locked cabinet</w:t>
            </w:r>
          </w:p>
          <w:p>
            <w:pPr>
              <w:spacing w:before="120"/>
              <w:rPr>
                <w:rFonts w:cs="Arial"/>
                <w:lang w:val="en-US" w:eastAsia="zh-CN"/>
              </w:rPr>
            </w:pPr>
            <w:r>
              <w:rPr>
                <w:rFonts w:hint="eastAsia" w:cs="Arial"/>
                <w:lang w:val="en-US" w:eastAsia="zh-CN"/>
              </w:rPr>
              <w:t>1-办公室强制上锁</w:t>
            </w:r>
          </w:p>
          <w:p>
            <w:pPr>
              <w:spacing w:before="120"/>
              <w:rPr>
                <w:rFonts w:cs="Arial"/>
                <w:b/>
                <w:bCs/>
                <w:lang w:val="en-US" w:eastAsia="zh-CN"/>
              </w:rPr>
            </w:pPr>
            <w:r>
              <w:rPr>
                <w:rFonts w:hint="eastAsia" w:cs="Arial"/>
                <w:lang w:val="en-US" w:eastAsia="zh-CN"/>
              </w:rPr>
              <w:t>2-保险柜或上锁的柜子</w:t>
            </w:r>
          </w:p>
        </w:tc>
        <w:tc>
          <w:tcPr>
            <w:tcW w:w="720" w:type="dxa"/>
          </w:tcPr>
          <w:p>
            <w:pPr>
              <w:spacing w:before="120"/>
              <w:jc w:val="center"/>
              <w:rPr>
                <w:rFonts w:cs="Arial"/>
                <w:lang w:val="en-US"/>
              </w:rPr>
            </w:pPr>
            <w:r>
              <w:fldChar w:fldCharType="begin"/>
            </w:r>
            <w:r>
              <w:instrText xml:space="preserve"> HYPERLINK \l "_Sample_Management" </w:instrText>
            </w:r>
            <w:r>
              <w:fldChar w:fldCharType="separate"/>
            </w:r>
            <w:r>
              <w:rPr>
                <w:rStyle w:val="44"/>
                <w:rFonts w:cs="Arial"/>
                <w:lang w:val="en-US"/>
              </w:rPr>
              <w:t>4.3</w:t>
            </w:r>
            <w:r>
              <w:rPr>
                <w:rStyle w:val="44"/>
                <w:rFonts w:cs="Arial"/>
                <w:lang w:val="en-US"/>
              </w:rPr>
              <w:fldChar w:fldCharType="end"/>
            </w:r>
          </w:p>
          <w:p>
            <w:pPr>
              <w:spacing w:before="120"/>
              <w:jc w:val="center"/>
              <w:rPr>
                <w:rFonts w:cs="Arial"/>
                <w:lang w:val="en-US"/>
              </w:rPr>
            </w:pPr>
            <w:r>
              <w:fldChar w:fldCharType="begin"/>
            </w:r>
            <w:r>
              <w:instrText xml:space="preserve"> HYPERLINK \l "_Secure_Cabinets" </w:instrText>
            </w:r>
            <w:r>
              <w:fldChar w:fldCharType="separate"/>
            </w:r>
            <w:r>
              <w:rPr>
                <w:rStyle w:val="44"/>
                <w:rFonts w:cs="Arial"/>
                <w:lang w:val="en-US"/>
              </w:rPr>
              <w:t>3.8</w:t>
            </w:r>
            <w:r>
              <w:rPr>
                <w:rStyle w:val="44"/>
                <w:rFonts w:cs="Arial"/>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Legal</w:t>
            </w:r>
            <w:r>
              <w:rPr>
                <w:rFonts w:hint="eastAsia" w:cs="Arial"/>
                <w:lang w:val="en-US" w:eastAsia="zh-CN"/>
              </w:rPr>
              <w:t>法律</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eastAsia="zh-CN"/>
              </w:rPr>
            </w:pPr>
            <w:r>
              <w:rPr>
                <w:rFonts w:cs="Arial"/>
                <w:lang w:val="en-US"/>
              </w:rPr>
              <w:t>Locked office mandatory</w:t>
            </w:r>
          </w:p>
          <w:p>
            <w:pPr>
              <w:spacing w:before="120"/>
              <w:rPr>
                <w:rFonts w:cs="Arial"/>
                <w:b/>
                <w:bCs/>
                <w:lang w:val="en-US" w:eastAsia="zh-CN"/>
              </w:rPr>
            </w:pPr>
            <w:r>
              <w:rPr>
                <w:rFonts w:hint="eastAsia" w:cs="Arial"/>
                <w:lang w:val="en-US" w:eastAsia="zh-CN"/>
              </w:rPr>
              <w:t>办公室强制上锁</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Licenses &amp; Intellectual Property</w:t>
            </w:r>
          </w:p>
          <w:p>
            <w:pPr>
              <w:spacing w:before="120"/>
              <w:rPr>
                <w:rFonts w:cs="Arial"/>
                <w:lang w:val="en-US" w:eastAsia="zh-CN"/>
              </w:rPr>
            </w:pPr>
            <w:r>
              <w:rPr>
                <w:rFonts w:hint="eastAsia" w:cs="Arial"/>
                <w:lang w:val="en-US" w:eastAsia="zh-CN"/>
              </w:rPr>
              <w:t>许可证&amp;知识产权</w:t>
            </w:r>
          </w:p>
        </w:tc>
        <w:tc>
          <w:tcPr>
            <w:tcW w:w="1320" w:type="dxa"/>
          </w:tcPr>
          <w:p>
            <w:pPr>
              <w:spacing w:before="120"/>
              <w:jc w:val="center"/>
              <w:rPr>
                <w:rFonts w:cs="Arial"/>
                <w:b/>
                <w:bCs/>
                <w:color w:val="FF6600"/>
                <w:lang w:val="en-US"/>
              </w:rPr>
            </w:pPr>
            <w:r>
              <w:rPr>
                <w:rFonts w:cs="Arial"/>
                <w:b/>
                <w:bCs/>
                <w:color w:val="FF6600"/>
                <w:lang w:val="en-US"/>
              </w:rPr>
              <w:t>SZ</w:t>
            </w:r>
          </w:p>
        </w:tc>
        <w:tc>
          <w:tcPr>
            <w:tcW w:w="4080" w:type="dxa"/>
          </w:tcPr>
          <w:p>
            <w:pPr>
              <w:pStyle w:val="24"/>
              <w:tabs>
                <w:tab w:val="clear" w:pos="4536"/>
                <w:tab w:val="clear" w:pos="9072"/>
              </w:tabs>
              <w:spacing w:before="120"/>
              <w:rPr>
                <w:rFonts w:cs="Arial"/>
                <w:b/>
                <w:bCs/>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Finance</w:t>
            </w:r>
            <w:r>
              <w:rPr>
                <w:rFonts w:hint="eastAsia" w:cs="Arial"/>
                <w:lang w:val="en-US" w:eastAsia="zh-CN"/>
              </w:rPr>
              <w:t>财务</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eastAsia="zh-CN"/>
              </w:rPr>
            </w:pPr>
            <w:r>
              <w:rPr>
                <w:rFonts w:cs="Arial"/>
                <w:lang w:val="en-US"/>
              </w:rPr>
              <w:t>Locked office mandatory</w:t>
            </w:r>
          </w:p>
          <w:p>
            <w:pPr>
              <w:spacing w:before="120"/>
              <w:rPr>
                <w:rFonts w:cs="Arial"/>
                <w:b/>
                <w:bCs/>
                <w:lang w:val="en-US" w:eastAsia="zh-CN"/>
              </w:rPr>
            </w:pPr>
            <w:r>
              <w:rPr>
                <w:rFonts w:hint="eastAsia" w:cs="Arial"/>
                <w:lang w:val="en-US" w:eastAsia="zh-CN"/>
              </w:rPr>
              <w:t>办公室强制上锁</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Communication</w:t>
            </w:r>
            <w:r>
              <w:rPr>
                <w:rFonts w:hint="eastAsia" w:cs="Arial"/>
                <w:lang w:val="en-US" w:eastAsia="zh-CN"/>
              </w:rPr>
              <w:t>沟通</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Consulting / subcontractor</w:t>
            </w:r>
          </w:p>
          <w:p>
            <w:pPr>
              <w:spacing w:before="120"/>
              <w:rPr>
                <w:rFonts w:cs="Arial"/>
                <w:lang w:val="en-US" w:eastAsia="zh-CN"/>
              </w:rPr>
            </w:pPr>
            <w:r>
              <w:rPr>
                <w:rFonts w:hint="eastAsia" w:cs="Arial"/>
                <w:lang w:val="en-US" w:eastAsia="zh-CN"/>
              </w:rPr>
              <w:t>顾问/转包商</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Supply chain/ Purchasing</w:t>
            </w:r>
          </w:p>
          <w:p>
            <w:pPr>
              <w:spacing w:before="120"/>
              <w:rPr>
                <w:rFonts w:cs="Arial"/>
                <w:lang w:val="en-US" w:eastAsia="zh-CN"/>
              </w:rPr>
            </w:pPr>
            <w:r>
              <w:rPr>
                <w:rFonts w:hint="eastAsia" w:cs="Arial"/>
                <w:lang w:val="en-US" w:eastAsia="zh-CN"/>
              </w:rPr>
              <w:t>供应链/采购</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Corporate Manufacturing teams</w:t>
            </w:r>
          </w:p>
          <w:p>
            <w:pPr>
              <w:spacing w:before="120"/>
              <w:rPr>
                <w:rFonts w:cs="Arial"/>
                <w:lang w:val="en-US" w:eastAsia="zh-CN"/>
              </w:rPr>
            </w:pPr>
            <w:r>
              <w:rPr>
                <w:rFonts w:hint="eastAsia" w:cs="Arial"/>
                <w:lang w:val="en-US" w:eastAsia="zh-CN"/>
              </w:rPr>
              <w:t>企业生产小组</w:t>
            </w:r>
          </w:p>
        </w:tc>
        <w:tc>
          <w:tcPr>
            <w:tcW w:w="1320" w:type="dxa"/>
          </w:tcPr>
          <w:p>
            <w:pPr>
              <w:spacing w:before="120"/>
              <w:jc w:val="center"/>
              <w:rPr>
                <w:rFonts w:cs="Arial"/>
                <w:b/>
                <w:bCs/>
                <w:color w:val="FF6600"/>
                <w:lang w:val="en-US"/>
              </w:rPr>
            </w:pPr>
            <w:r>
              <w:rPr>
                <w:rFonts w:cs="Arial"/>
                <w:b/>
                <w:bCs/>
                <w:color w:val="FF6600"/>
                <w:lang w:val="en-US"/>
              </w:rPr>
              <w:t>NZ</w:t>
            </w:r>
          </w:p>
        </w:tc>
        <w:tc>
          <w:tcPr>
            <w:tcW w:w="4080" w:type="dxa"/>
          </w:tcPr>
          <w:p>
            <w:pPr>
              <w:spacing w:before="120"/>
              <w:rPr>
                <w:rFonts w:cs="Arial"/>
                <w:lang w:val="en-US"/>
              </w:rPr>
            </w:pP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Studio (Check &amp; Print)</w:t>
            </w:r>
          </w:p>
          <w:p>
            <w:pPr>
              <w:spacing w:before="120"/>
              <w:rPr>
                <w:rFonts w:cs="Arial"/>
                <w:lang w:val="en-US" w:eastAsia="zh-CN"/>
              </w:rPr>
            </w:pPr>
          </w:p>
        </w:tc>
        <w:tc>
          <w:tcPr>
            <w:tcW w:w="1320" w:type="dxa"/>
          </w:tcPr>
          <w:p>
            <w:pPr>
              <w:spacing w:before="120"/>
              <w:jc w:val="center"/>
              <w:rPr>
                <w:rFonts w:cs="Arial"/>
                <w:b/>
                <w:bCs/>
                <w:color w:val="FF6600"/>
                <w:lang w:val="en-US"/>
              </w:rPr>
            </w:pPr>
            <w:r>
              <w:rPr>
                <w:rFonts w:cs="Arial"/>
                <w:b/>
                <w:bCs/>
                <w:color w:val="FF6600"/>
                <w:lang w:val="en-US"/>
              </w:rPr>
              <w:t>SZ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pStyle w:val="66"/>
              <w:spacing w:before="120"/>
              <w:rPr>
                <w:rFonts w:cs="Arial"/>
                <w:snapToGrid/>
                <w:lang w:eastAsia="zh-CN"/>
              </w:rPr>
            </w:pPr>
            <w:r>
              <w:rPr>
                <w:rFonts w:cs="Arial"/>
                <w:snapToGrid/>
                <w:lang w:eastAsia="en-US"/>
              </w:rPr>
              <w:t>Security office</w:t>
            </w:r>
          </w:p>
          <w:p>
            <w:pPr>
              <w:pStyle w:val="66"/>
              <w:spacing w:before="120"/>
              <w:rPr>
                <w:rFonts w:cs="Arial"/>
                <w:snapToGrid/>
                <w:lang w:eastAsia="zh-CN"/>
              </w:rPr>
            </w:pPr>
            <w:r>
              <w:rPr>
                <w:rFonts w:hint="eastAsia" w:cs="Arial"/>
                <w:snapToGrid/>
                <w:lang w:eastAsia="zh-CN"/>
              </w:rPr>
              <w:t>安全部</w:t>
            </w:r>
          </w:p>
        </w:tc>
        <w:tc>
          <w:tcPr>
            <w:tcW w:w="1320" w:type="dxa"/>
          </w:tcPr>
          <w:p>
            <w:pPr>
              <w:spacing w:before="120"/>
              <w:jc w:val="center"/>
              <w:rPr>
                <w:rFonts w:cs="Arial"/>
                <w:lang w:val="en-US"/>
              </w:rPr>
            </w:pPr>
            <w:r>
              <w:rPr>
                <w:rFonts w:cs="Arial"/>
                <w:lang w:val="en-US"/>
              </w:rPr>
              <w:t>NZ</w:t>
            </w:r>
          </w:p>
        </w:tc>
        <w:tc>
          <w:tcPr>
            <w:tcW w:w="4080" w:type="dxa"/>
          </w:tcPr>
          <w:p>
            <w:pPr>
              <w:spacing w:before="120"/>
              <w:rPr>
                <w:rFonts w:cs="Arial"/>
                <w:lang w:val="en-US" w:eastAsia="zh-CN"/>
              </w:rPr>
            </w:pPr>
            <w:r>
              <w:rPr>
                <w:rFonts w:cs="Arial"/>
                <w:lang w:val="en-US"/>
              </w:rPr>
              <w:t>Locked office mandatory</w:t>
            </w:r>
          </w:p>
          <w:p>
            <w:pPr>
              <w:spacing w:before="120"/>
              <w:rPr>
                <w:rFonts w:cs="Arial"/>
                <w:b/>
                <w:bCs/>
                <w:lang w:val="en-US" w:eastAsia="zh-CN"/>
              </w:rPr>
            </w:pPr>
            <w:r>
              <w:rPr>
                <w:rFonts w:hint="eastAsia" w:cs="Arial"/>
                <w:lang w:val="en-US" w:eastAsia="zh-CN"/>
              </w:rPr>
              <w:t>办公室强制上锁</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Corporate IT Security/ key management</w:t>
            </w:r>
          </w:p>
          <w:p>
            <w:pPr>
              <w:spacing w:before="120"/>
              <w:rPr>
                <w:rFonts w:cs="Arial"/>
                <w:lang w:val="en-US" w:eastAsia="zh-CN"/>
              </w:rPr>
            </w:pPr>
            <w:r>
              <w:rPr>
                <w:rFonts w:hint="eastAsia" w:cs="Arial"/>
                <w:lang w:val="en-US" w:eastAsia="zh-CN"/>
              </w:rPr>
              <w:t>企业IT安全/密钥管理</w:t>
            </w:r>
          </w:p>
        </w:tc>
        <w:tc>
          <w:tcPr>
            <w:tcW w:w="1320" w:type="dxa"/>
          </w:tcPr>
          <w:p>
            <w:pPr>
              <w:spacing w:before="120"/>
              <w:jc w:val="center"/>
              <w:rPr>
                <w:rFonts w:cs="Arial"/>
                <w:b/>
                <w:bCs/>
                <w:color w:val="FF0000"/>
                <w:lang w:val="en-US"/>
              </w:rPr>
            </w:pPr>
            <w:r>
              <w:rPr>
                <w:rFonts w:cs="Arial"/>
                <w:b/>
                <w:bCs/>
                <w:color w:val="FF0000"/>
                <w:lang w:val="en-US"/>
              </w:rPr>
              <w:t>HSZ</w:t>
            </w:r>
          </w:p>
        </w:tc>
        <w:tc>
          <w:tcPr>
            <w:tcW w:w="4080" w:type="dxa"/>
          </w:tcPr>
          <w:p>
            <w:pPr>
              <w:pStyle w:val="24"/>
              <w:tabs>
                <w:tab w:val="clear" w:pos="4536"/>
                <w:tab w:val="clear" w:pos="9072"/>
              </w:tabs>
              <w:spacing w:before="120"/>
              <w:rPr>
                <w:rFonts w:cs="Arial"/>
                <w:b/>
                <w:bCs/>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Security Control Room/ systems</w:t>
            </w:r>
          </w:p>
          <w:p>
            <w:pPr>
              <w:spacing w:before="120"/>
              <w:rPr>
                <w:rFonts w:cs="Arial"/>
                <w:lang w:val="en-US" w:eastAsia="zh-CN"/>
              </w:rPr>
            </w:pPr>
            <w:r>
              <w:rPr>
                <w:rFonts w:hint="eastAsia" w:cs="Arial"/>
                <w:lang w:val="en-US" w:eastAsia="zh-CN"/>
              </w:rPr>
              <w:t>安全控制室/系统</w:t>
            </w:r>
          </w:p>
        </w:tc>
        <w:tc>
          <w:tcPr>
            <w:tcW w:w="1320" w:type="dxa"/>
          </w:tcPr>
          <w:p>
            <w:pPr>
              <w:spacing w:before="120"/>
              <w:jc w:val="center"/>
              <w:rPr>
                <w:rFonts w:cs="Arial"/>
                <w:b/>
                <w:bCs/>
                <w:color w:val="FF0000"/>
                <w:lang w:val="en-US"/>
              </w:rPr>
            </w:pPr>
            <w:r>
              <w:rPr>
                <w:rFonts w:cs="Arial"/>
                <w:b/>
                <w:bCs/>
                <w:color w:val="FF0000"/>
                <w:lang w:val="en-US"/>
              </w:rPr>
              <w:t>HSZ</w:t>
            </w:r>
          </w:p>
        </w:tc>
        <w:tc>
          <w:tcPr>
            <w:tcW w:w="4080" w:type="dxa"/>
          </w:tcPr>
          <w:p>
            <w:pPr>
              <w:pStyle w:val="24"/>
              <w:tabs>
                <w:tab w:val="clear" w:pos="4536"/>
                <w:tab w:val="clear" w:pos="9072"/>
              </w:tabs>
              <w:spacing w:before="120"/>
              <w:rPr>
                <w:rFonts w:cs="Arial"/>
                <w:b/>
                <w:bCs/>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pStyle w:val="66"/>
              <w:spacing w:before="120"/>
              <w:rPr>
                <w:rFonts w:cs="Arial"/>
                <w:lang w:eastAsia="zh-CN"/>
              </w:rPr>
            </w:pPr>
            <w:r>
              <w:rPr>
                <w:rFonts w:cs="Arial"/>
              </w:rPr>
              <w:t>Security Control Room/ Guards</w:t>
            </w:r>
          </w:p>
          <w:p>
            <w:pPr>
              <w:pStyle w:val="66"/>
              <w:spacing w:before="120"/>
              <w:rPr>
                <w:rFonts w:cs="Arial"/>
                <w:snapToGrid/>
                <w:lang w:eastAsia="zh-CN"/>
              </w:rPr>
            </w:pPr>
            <w:r>
              <w:rPr>
                <w:rFonts w:hint="eastAsia" w:cs="Arial"/>
                <w:lang w:eastAsia="zh-CN"/>
              </w:rPr>
              <w:t>安全控制室/保安</w:t>
            </w:r>
          </w:p>
        </w:tc>
        <w:tc>
          <w:tcPr>
            <w:tcW w:w="1320" w:type="dxa"/>
          </w:tcPr>
          <w:p>
            <w:pPr>
              <w:spacing w:before="120"/>
              <w:jc w:val="center"/>
              <w:rPr>
                <w:rFonts w:cs="Arial"/>
                <w:b/>
                <w:bCs/>
                <w:color w:val="FF0000"/>
                <w:lang w:val="en-US"/>
              </w:rPr>
            </w:pPr>
            <w:r>
              <w:rPr>
                <w:rFonts w:cs="Arial"/>
                <w:b/>
                <w:bCs/>
                <w:color w:val="FF0000"/>
                <w:lang w:val="en-US"/>
              </w:rPr>
              <w:t>HSZ</w:t>
            </w:r>
          </w:p>
        </w:tc>
        <w:tc>
          <w:tcPr>
            <w:tcW w:w="4080" w:type="dxa"/>
          </w:tcPr>
          <w:p>
            <w:pPr>
              <w:pStyle w:val="24"/>
              <w:tabs>
                <w:tab w:val="clear" w:pos="4536"/>
                <w:tab w:val="clear" w:pos="9072"/>
              </w:tabs>
              <w:spacing w:before="120"/>
              <w:rPr>
                <w:rFonts w:cs="Arial"/>
                <w:b/>
                <w:bCs/>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48" w:type="dxa"/>
            <w:shd w:val="clear" w:color="auto" w:fill="F3F3F3"/>
          </w:tcPr>
          <w:p>
            <w:pPr>
              <w:pStyle w:val="66"/>
              <w:spacing w:before="120"/>
              <w:rPr>
                <w:rFonts w:cs="Arial"/>
                <w:snapToGrid/>
                <w:lang w:eastAsia="zh-CN"/>
              </w:rPr>
            </w:pPr>
            <w:r>
              <w:rPr>
                <w:rFonts w:cs="Arial"/>
                <w:snapToGrid/>
                <w:lang w:eastAsia="en-US"/>
              </w:rPr>
              <w:t>Quality Office</w:t>
            </w:r>
          </w:p>
          <w:p>
            <w:pPr>
              <w:pStyle w:val="66"/>
              <w:spacing w:before="120"/>
              <w:rPr>
                <w:rFonts w:cs="Arial"/>
                <w:snapToGrid/>
                <w:lang w:eastAsia="zh-CN"/>
              </w:rPr>
            </w:pPr>
            <w:r>
              <w:rPr>
                <w:rFonts w:hint="eastAsia" w:cs="Arial"/>
                <w:snapToGrid/>
                <w:lang w:eastAsia="zh-CN"/>
              </w:rPr>
              <w:t>质量部</w:t>
            </w:r>
          </w:p>
        </w:tc>
        <w:tc>
          <w:tcPr>
            <w:tcW w:w="1320" w:type="dxa"/>
          </w:tcPr>
          <w:p>
            <w:pPr>
              <w:spacing w:before="120"/>
              <w:jc w:val="center"/>
              <w:rPr>
                <w:rFonts w:cs="Arial"/>
                <w:lang w:val="en-US"/>
              </w:rPr>
            </w:pPr>
            <w:r>
              <w:rPr>
                <w:rFonts w:cs="Arial"/>
                <w:lang w:val="en-US"/>
              </w:rPr>
              <w:t>NZ</w:t>
            </w:r>
          </w:p>
        </w:tc>
        <w:tc>
          <w:tcPr>
            <w:tcW w:w="4080" w:type="dxa"/>
          </w:tcPr>
          <w:p>
            <w:pPr>
              <w:spacing w:before="120"/>
              <w:rPr>
                <w:rFonts w:cs="Arial"/>
                <w:lang w:val="en-US" w:eastAsia="zh-CN"/>
              </w:rPr>
            </w:pPr>
            <w:r>
              <w:rPr>
                <w:rFonts w:cs="Arial"/>
                <w:lang w:val="en-US"/>
              </w:rPr>
              <w:t>With a process of sample management</w:t>
            </w:r>
          </w:p>
          <w:p>
            <w:pPr>
              <w:spacing w:before="120"/>
              <w:rPr>
                <w:rFonts w:cs="Arial"/>
                <w:b/>
                <w:bCs/>
                <w:lang w:val="en-US" w:eastAsia="zh-CN"/>
              </w:rPr>
            </w:pPr>
            <w:r>
              <w:rPr>
                <w:rFonts w:hint="eastAsia" w:cs="Arial"/>
                <w:lang w:val="en-US" w:eastAsia="zh-CN"/>
              </w:rPr>
              <w:t>样品管理程序</w:t>
            </w:r>
          </w:p>
        </w:tc>
        <w:tc>
          <w:tcPr>
            <w:tcW w:w="720" w:type="dxa"/>
          </w:tcPr>
          <w:p>
            <w:pPr>
              <w:spacing w:before="120"/>
              <w:jc w:val="center"/>
              <w:rPr>
                <w:rFonts w:cs="Arial"/>
                <w:lang w:val="en-US"/>
              </w:rPr>
            </w:pPr>
            <w:r>
              <w:fldChar w:fldCharType="begin"/>
            </w:r>
            <w:r>
              <w:instrText xml:space="preserve"> HYPERLINK \l "_Sample_Management" </w:instrText>
            </w:r>
            <w:r>
              <w:fldChar w:fldCharType="separate"/>
            </w:r>
            <w:r>
              <w:rPr>
                <w:rStyle w:val="44"/>
                <w:rFonts w:cs="Arial"/>
                <w:lang w:val="en-US"/>
              </w:rPr>
              <w:t>4.3</w:t>
            </w:r>
            <w:r>
              <w:rPr>
                <w:rStyle w:val="44"/>
                <w:rFonts w:cs="Arial"/>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Test Laboratory</w:t>
            </w:r>
          </w:p>
          <w:p>
            <w:pPr>
              <w:spacing w:before="120"/>
              <w:rPr>
                <w:rFonts w:cs="Arial"/>
                <w:lang w:val="en-US" w:eastAsia="zh-CN"/>
              </w:rPr>
            </w:pPr>
            <w:r>
              <w:rPr>
                <w:rFonts w:hint="eastAsia" w:cs="Arial"/>
                <w:lang w:val="en-US" w:eastAsia="zh-CN"/>
              </w:rPr>
              <w:t>测试实验室</w:t>
            </w:r>
          </w:p>
        </w:tc>
        <w:tc>
          <w:tcPr>
            <w:tcW w:w="1320" w:type="dxa"/>
          </w:tcPr>
          <w:p>
            <w:pPr>
              <w:spacing w:before="120"/>
              <w:jc w:val="center"/>
              <w:rPr>
                <w:rFonts w:cs="Arial"/>
                <w:b/>
                <w:bCs/>
                <w:color w:val="FF6600"/>
                <w:lang w:val="en-US"/>
              </w:rPr>
            </w:pPr>
            <w:r>
              <w:rPr>
                <w:rFonts w:cs="Arial"/>
                <w:b/>
                <w:bCs/>
                <w:color w:val="FF6600"/>
                <w:lang w:val="en-US"/>
              </w:rPr>
              <w:t>SZ</w:t>
            </w:r>
          </w:p>
        </w:tc>
        <w:tc>
          <w:tcPr>
            <w:tcW w:w="4080" w:type="dxa"/>
          </w:tcPr>
          <w:p>
            <w:pPr>
              <w:spacing w:before="120"/>
              <w:rPr>
                <w:rFonts w:cs="Arial"/>
                <w:lang w:val="en-US" w:eastAsia="zh-CN"/>
              </w:rPr>
            </w:pPr>
            <w:r>
              <w:rPr>
                <w:rFonts w:cs="Arial"/>
                <w:lang w:val="en-US"/>
              </w:rPr>
              <w:t>With a process of sample management</w:t>
            </w:r>
          </w:p>
          <w:p>
            <w:pPr>
              <w:spacing w:before="120"/>
              <w:rPr>
                <w:rFonts w:cs="Arial"/>
                <w:b/>
                <w:bCs/>
                <w:lang w:val="en-US" w:eastAsia="zh-CN"/>
              </w:rPr>
            </w:pPr>
            <w:r>
              <w:rPr>
                <w:rFonts w:hint="eastAsia" w:cs="Arial"/>
                <w:lang w:val="en-US" w:eastAsia="zh-CN"/>
              </w:rPr>
              <w:t>样品管理程序</w:t>
            </w:r>
          </w:p>
        </w:tc>
        <w:tc>
          <w:tcPr>
            <w:tcW w:w="720" w:type="dxa"/>
          </w:tcPr>
          <w:p>
            <w:pPr>
              <w:spacing w:before="120"/>
              <w:jc w:val="center"/>
              <w:rPr>
                <w:rFonts w:cs="Arial"/>
                <w:lang w:val="en-US"/>
              </w:rPr>
            </w:pPr>
            <w:r>
              <w:fldChar w:fldCharType="begin"/>
            </w:r>
            <w:r>
              <w:instrText xml:space="preserve"> HYPERLINK \l "_Sample_Management" </w:instrText>
            </w:r>
            <w:r>
              <w:fldChar w:fldCharType="separate"/>
            </w:r>
            <w:r>
              <w:rPr>
                <w:rStyle w:val="44"/>
                <w:rFonts w:cs="Arial"/>
                <w:lang w:val="en-US"/>
              </w:rPr>
              <w:t>4.3</w:t>
            </w:r>
            <w:r>
              <w:rPr>
                <w:rStyle w:val="44"/>
                <w:rFonts w:cs="Arial"/>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pStyle w:val="66"/>
              <w:spacing w:before="120"/>
              <w:rPr>
                <w:rFonts w:cs="Arial"/>
                <w:snapToGrid/>
                <w:lang w:eastAsia="zh-CN"/>
              </w:rPr>
            </w:pPr>
            <w:r>
              <w:rPr>
                <w:rFonts w:cs="Arial"/>
                <w:snapToGrid/>
                <w:lang w:eastAsia="en-US"/>
              </w:rPr>
              <w:t>IT offices</w:t>
            </w:r>
            <w:r>
              <w:rPr>
                <w:rFonts w:hint="eastAsia" w:cs="Arial"/>
                <w:snapToGrid/>
                <w:lang w:eastAsia="zh-CN"/>
              </w:rPr>
              <w:t xml:space="preserve"> IT部</w:t>
            </w:r>
          </w:p>
        </w:tc>
        <w:tc>
          <w:tcPr>
            <w:tcW w:w="1320" w:type="dxa"/>
          </w:tcPr>
          <w:p>
            <w:pPr>
              <w:spacing w:before="120"/>
              <w:jc w:val="center"/>
              <w:rPr>
                <w:rFonts w:cs="Arial"/>
                <w:lang w:val="en-US"/>
              </w:rPr>
            </w:pPr>
            <w:r>
              <w:rPr>
                <w:rFonts w:cs="Arial"/>
                <w:lang w:val="en-US"/>
              </w:rPr>
              <w:t>NZ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IT system admin “office network”</w:t>
            </w:r>
          </w:p>
          <w:p>
            <w:pPr>
              <w:spacing w:before="120"/>
              <w:rPr>
                <w:rFonts w:cs="Arial"/>
                <w:lang w:val="en-US" w:eastAsia="zh-CN"/>
              </w:rPr>
            </w:pPr>
            <w:r>
              <w:rPr>
                <w:rFonts w:hint="eastAsia" w:cs="Arial"/>
                <w:lang w:val="en-US" w:eastAsia="zh-CN"/>
              </w:rPr>
              <w:t>IT系统管理“网络部”</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eastAsia="zh-CN"/>
              </w:rPr>
            </w:pPr>
            <w:r>
              <w:rPr>
                <w:rFonts w:cs="Arial"/>
                <w:lang w:val="en-US"/>
              </w:rPr>
              <w:t>Locked office mandatory</w:t>
            </w:r>
          </w:p>
          <w:p>
            <w:pPr>
              <w:spacing w:before="120"/>
              <w:rPr>
                <w:rFonts w:cs="Arial"/>
                <w:b/>
                <w:bCs/>
                <w:lang w:val="en-US" w:eastAsia="zh-CN"/>
              </w:rPr>
            </w:pPr>
            <w:r>
              <w:rPr>
                <w:rFonts w:hint="eastAsia" w:cs="Arial"/>
                <w:lang w:val="en-US" w:eastAsia="zh-CN"/>
              </w:rPr>
              <w:t>办公室强制上锁</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IT application admin “office network”</w:t>
            </w:r>
          </w:p>
          <w:p>
            <w:pPr>
              <w:spacing w:before="120"/>
              <w:rPr>
                <w:rFonts w:cs="Arial"/>
                <w:lang w:val="en-US" w:eastAsia="zh-CN"/>
              </w:rPr>
            </w:pPr>
            <w:r>
              <w:rPr>
                <w:rFonts w:hint="eastAsia" w:cs="Arial"/>
                <w:lang w:val="en-US" w:eastAsia="zh-CN"/>
              </w:rPr>
              <w:t>IT申请管理“网络部”</w:t>
            </w:r>
          </w:p>
        </w:tc>
        <w:tc>
          <w:tcPr>
            <w:tcW w:w="1320" w:type="dxa"/>
          </w:tcPr>
          <w:p>
            <w:pPr>
              <w:spacing w:before="120"/>
              <w:jc w:val="center"/>
              <w:rPr>
                <w:rFonts w:cs="Arial"/>
                <w:b/>
                <w:bCs/>
                <w:lang w:val="en-US"/>
              </w:rPr>
            </w:pPr>
            <w:r>
              <w:rPr>
                <w:rFonts w:cs="Arial"/>
                <w:lang w:val="en-US"/>
              </w:rPr>
              <w:t>NZ</w:t>
            </w:r>
          </w:p>
        </w:tc>
        <w:tc>
          <w:tcPr>
            <w:tcW w:w="4080" w:type="dxa"/>
          </w:tcPr>
          <w:p>
            <w:pPr>
              <w:spacing w:before="120"/>
              <w:rPr>
                <w:rFonts w:cs="Arial"/>
                <w:lang w:val="en-US" w:eastAsia="zh-CN"/>
              </w:rPr>
            </w:pPr>
            <w:r>
              <w:rPr>
                <w:rFonts w:cs="Arial"/>
                <w:lang w:val="en-US"/>
              </w:rPr>
              <w:t>Locked office mandatory</w:t>
            </w:r>
          </w:p>
          <w:p>
            <w:pPr>
              <w:spacing w:before="120"/>
              <w:rPr>
                <w:rFonts w:cs="Arial"/>
                <w:b/>
                <w:bCs/>
                <w:lang w:val="en-US" w:eastAsia="zh-CN"/>
              </w:rPr>
            </w:pPr>
            <w:r>
              <w:rPr>
                <w:rFonts w:hint="eastAsia" w:cs="Arial"/>
                <w:lang w:val="en-US" w:eastAsia="zh-CN"/>
              </w:rPr>
              <w:t>办公室强制上锁</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48" w:type="dxa"/>
            <w:shd w:val="clear" w:color="auto" w:fill="F3F3F3"/>
          </w:tcPr>
          <w:p>
            <w:pPr>
              <w:spacing w:before="120"/>
              <w:rPr>
                <w:rFonts w:cs="Arial"/>
                <w:b/>
                <w:bCs/>
                <w:lang w:val="en-US" w:eastAsia="zh-CN"/>
              </w:rPr>
            </w:pPr>
            <w:r>
              <w:rPr>
                <w:rFonts w:cs="Arial"/>
                <w:lang w:val="en-US"/>
              </w:rPr>
              <w:t xml:space="preserve">Servers Room </w:t>
            </w:r>
            <w:r>
              <w:rPr>
                <w:rFonts w:hint="eastAsia" w:cs="Arial"/>
                <w:lang w:val="en-US" w:eastAsia="zh-CN"/>
              </w:rPr>
              <w:t>服务器房</w:t>
            </w:r>
          </w:p>
        </w:tc>
        <w:tc>
          <w:tcPr>
            <w:tcW w:w="1320" w:type="dxa"/>
          </w:tcPr>
          <w:p>
            <w:pPr>
              <w:spacing w:before="120"/>
              <w:jc w:val="center"/>
              <w:rPr>
                <w:rFonts w:cs="Arial"/>
                <w:b/>
                <w:bCs/>
                <w:color w:val="FF6600"/>
                <w:lang w:val="en-US"/>
              </w:rPr>
            </w:pPr>
            <w:r>
              <w:rPr>
                <w:rFonts w:cs="Arial"/>
                <w:b/>
                <w:bCs/>
                <w:color w:val="FF6600"/>
                <w:lang w:val="en-US"/>
              </w:rPr>
              <w:t>SZ</w:t>
            </w:r>
          </w:p>
        </w:tc>
        <w:tc>
          <w:tcPr>
            <w:tcW w:w="4080" w:type="dxa"/>
          </w:tcPr>
          <w:p>
            <w:pPr>
              <w:spacing w:before="120"/>
              <w:rPr>
                <w:rFonts w:cs="Arial"/>
                <w:lang w:val="en-US"/>
              </w:rPr>
            </w:pPr>
            <w:r>
              <w:rPr>
                <w:rFonts w:cs="Arial"/>
                <w:lang w:val="en-US"/>
              </w:rPr>
              <w:t>-</w:t>
            </w:r>
          </w:p>
        </w:tc>
        <w:tc>
          <w:tcPr>
            <w:tcW w:w="720" w:type="dxa"/>
          </w:tcPr>
          <w:p>
            <w:pPr>
              <w:spacing w:before="120"/>
              <w:jc w:val="center"/>
              <w:rPr>
                <w:rFonts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Technical supportOffice</w:t>
            </w:r>
            <w:r>
              <w:rPr>
                <w:rFonts w:hint="eastAsia" w:cs="Arial"/>
                <w:lang w:val="en-US" w:eastAsia="zh-CN"/>
              </w:rPr>
              <w:t>技术支持部</w:t>
            </w:r>
          </w:p>
        </w:tc>
        <w:tc>
          <w:tcPr>
            <w:tcW w:w="1320" w:type="dxa"/>
          </w:tcPr>
          <w:p>
            <w:pPr>
              <w:spacing w:before="120"/>
              <w:jc w:val="center"/>
              <w:rPr>
                <w:rFonts w:cs="Arial"/>
                <w:lang w:val="en-US"/>
              </w:rPr>
            </w:pPr>
            <w:r>
              <w:rPr>
                <w:rFonts w:cs="Arial"/>
                <w:lang w:val="en-US"/>
              </w:rPr>
              <w:t>NZ</w:t>
            </w:r>
          </w:p>
        </w:tc>
        <w:tc>
          <w:tcPr>
            <w:tcW w:w="4080" w:type="dxa"/>
          </w:tcPr>
          <w:p>
            <w:pPr>
              <w:spacing w:before="120"/>
              <w:rPr>
                <w:rFonts w:cs="Arial"/>
                <w:lang w:val="en-US" w:eastAsia="zh-CN"/>
              </w:rPr>
            </w:pPr>
            <w:r>
              <w:rPr>
                <w:rFonts w:cs="Arial"/>
                <w:lang w:val="en-US"/>
              </w:rPr>
              <w:t>With a process of sample management</w:t>
            </w:r>
          </w:p>
          <w:p>
            <w:pPr>
              <w:spacing w:before="120"/>
              <w:rPr>
                <w:rFonts w:cs="Arial"/>
                <w:lang w:val="en-US" w:eastAsia="zh-CN"/>
              </w:rPr>
            </w:pPr>
            <w:r>
              <w:rPr>
                <w:rFonts w:hint="eastAsia" w:cs="Arial"/>
                <w:lang w:val="en-US" w:eastAsia="zh-CN"/>
              </w:rPr>
              <w:t>样品管理程序</w:t>
            </w:r>
          </w:p>
          <w:p>
            <w:pPr>
              <w:spacing w:before="120"/>
              <w:rPr>
                <w:rFonts w:cs="Arial"/>
                <w:b/>
                <w:bCs/>
                <w:lang w:val="en-US" w:eastAsia="zh-CN"/>
              </w:rPr>
            </w:pPr>
          </w:p>
        </w:tc>
        <w:tc>
          <w:tcPr>
            <w:tcW w:w="720" w:type="dxa"/>
          </w:tcPr>
          <w:p>
            <w:pPr>
              <w:spacing w:before="120"/>
              <w:jc w:val="center"/>
              <w:rPr>
                <w:rFonts w:cs="Arial"/>
                <w:lang w:val="en-US"/>
              </w:rPr>
            </w:pPr>
            <w:r>
              <w:fldChar w:fldCharType="begin"/>
            </w:r>
            <w:r>
              <w:instrText xml:space="preserve"> HYPERLINK \l "_Sample_Management" </w:instrText>
            </w:r>
            <w:r>
              <w:fldChar w:fldCharType="separate"/>
            </w:r>
            <w:r>
              <w:rPr>
                <w:rStyle w:val="44"/>
                <w:rFonts w:cs="Arial"/>
                <w:lang w:val="en-US"/>
              </w:rPr>
              <w:t>4.3</w:t>
            </w:r>
            <w:r>
              <w:rPr>
                <w:rStyle w:val="44"/>
                <w:rFonts w:cs="Arial"/>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8" w:type="dxa"/>
            <w:shd w:val="clear" w:color="auto" w:fill="F3F3F3"/>
          </w:tcPr>
          <w:p>
            <w:pPr>
              <w:spacing w:before="120"/>
              <w:rPr>
                <w:rFonts w:cs="Arial"/>
                <w:lang w:val="en-US" w:eastAsia="zh-CN"/>
              </w:rPr>
            </w:pPr>
            <w:r>
              <w:rPr>
                <w:rFonts w:cs="Arial"/>
                <w:lang w:val="en-US"/>
              </w:rPr>
              <w:t>Technical support Lab.</w:t>
            </w:r>
            <w:r>
              <w:rPr>
                <w:rFonts w:hint="eastAsia" w:cs="Arial"/>
                <w:lang w:val="en-US" w:eastAsia="zh-CN"/>
              </w:rPr>
              <w:t>技术支持实验室</w:t>
            </w:r>
          </w:p>
        </w:tc>
        <w:tc>
          <w:tcPr>
            <w:tcW w:w="1320" w:type="dxa"/>
          </w:tcPr>
          <w:p>
            <w:pPr>
              <w:spacing w:before="120"/>
              <w:jc w:val="center"/>
              <w:rPr>
                <w:rFonts w:cs="Arial"/>
                <w:b/>
                <w:bCs/>
                <w:color w:val="FF6600"/>
                <w:lang w:val="en-US"/>
              </w:rPr>
            </w:pPr>
            <w:r>
              <w:rPr>
                <w:rFonts w:cs="Arial"/>
                <w:b/>
                <w:bCs/>
                <w:color w:val="FF6600"/>
                <w:lang w:val="en-US"/>
              </w:rPr>
              <w:t>SZ</w:t>
            </w:r>
          </w:p>
        </w:tc>
        <w:tc>
          <w:tcPr>
            <w:tcW w:w="4080" w:type="dxa"/>
          </w:tcPr>
          <w:p>
            <w:pPr>
              <w:spacing w:before="120"/>
              <w:rPr>
                <w:rFonts w:cs="Arial"/>
                <w:lang w:val="en-US" w:eastAsia="zh-CN"/>
              </w:rPr>
            </w:pPr>
            <w:r>
              <w:rPr>
                <w:rFonts w:cs="Arial"/>
                <w:lang w:val="en-US"/>
              </w:rPr>
              <w:t>With a process of sample management</w:t>
            </w:r>
          </w:p>
          <w:p>
            <w:pPr>
              <w:spacing w:before="120"/>
              <w:rPr>
                <w:rFonts w:cs="Arial"/>
                <w:bCs/>
                <w:lang w:val="en-US" w:eastAsia="zh-CN"/>
              </w:rPr>
            </w:pPr>
            <w:r>
              <w:rPr>
                <w:rFonts w:hint="eastAsia" w:cs="Arial"/>
                <w:bCs/>
                <w:lang w:val="en-US" w:eastAsia="zh-CN"/>
              </w:rPr>
              <w:t>样品管理程序</w:t>
            </w:r>
          </w:p>
        </w:tc>
        <w:tc>
          <w:tcPr>
            <w:tcW w:w="720" w:type="dxa"/>
          </w:tcPr>
          <w:p>
            <w:pPr>
              <w:spacing w:before="120"/>
              <w:jc w:val="center"/>
              <w:rPr>
                <w:rFonts w:cs="Arial"/>
                <w:lang w:val="en-US"/>
              </w:rPr>
            </w:pPr>
            <w:r>
              <w:fldChar w:fldCharType="begin"/>
            </w:r>
            <w:r>
              <w:instrText xml:space="preserve"> HYPERLINK \l "_Sample_Management" </w:instrText>
            </w:r>
            <w:r>
              <w:fldChar w:fldCharType="separate"/>
            </w:r>
            <w:r>
              <w:rPr>
                <w:rStyle w:val="44"/>
                <w:rFonts w:cs="Arial"/>
                <w:lang w:val="en-US"/>
              </w:rPr>
              <w:t>4.3</w:t>
            </w:r>
            <w:r>
              <w:rPr>
                <w:rStyle w:val="44"/>
                <w:rFonts w:cs="Arial"/>
                <w:lang w:val="en-US"/>
              </w:rPr>
              <w:fldChar w:fldCharType="end"/>
            </w:r>
          </w:p>
        </w:tc>
      </w:tr>
    </w:tbl>
    <w:p>
      <w:pPr>
        <w:ind w:left="-90"/>
        <w:rPr>
          <w:rFonts w:cs="Arial"/>
          <w:lang w:val="en-US" w:eastAsia="zh-CN"/>
        </w:rPr>
      </w:pPr>
    </w:p>
    <w:p>
      <w:pPr>
        <w:ind w:left="-90"/>
        <w:rPr>
          <w:rFonts w:cs="Arial"/>
          <w:lang w:val="en-US" w:eastAsia="zh-CN"/>
        </w:rPr>
      </w:pPr>
    </w:p>
    <w:p/>
    <w:sectPr>
      <w:headerReference r:id="rId5" w:type="default"/>
      <w:footerReference r:id="rId6" w:type="default"/>
      <w:pgSz w:w="11907" w:h="16840"/>
      <w:pgMar w:top="866" w:right="1107" w:bottom="990" w:left="1170" w:header="567" w:footer="283" w:gutter="0"/>
      <w:cols w:space="720" w:num="1"/>
      <w:formProt w:val="0"/>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Arial Bold">
    <w:altName w:val="Times New Roman"/>
    <w:panose1 w:val="020B0704020202020204"/>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文鼎新中黑">
    <w:altName w:val="黑体"/>
    <w:panose1 w:val="00000000000000000000"/>
    <w:charset w:val="88"/>
    <w:family w:val="modern"/>
    <w:pitch w:val="default"/>
    <w:sig w:usb0="00000000" w:usb1="00000000" w:usb2="00000016" w:usb3="00000000" w:csb0="00100000"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黑体">
    <w:panose1 w:val="02010609060101010101"/>
    <w:charset w:val="88"/>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enter" w:pos="4153"/>
        <w:tab w:val="right" w:pos="9000"/>
      </w:tabs>
      <w:rPr>
        <w:rFonts w:eastAsia="文鼎新中黑" w:cs="Arial"/>
        <w:b/>
      </w:rPr>
    </w:pPr>
    <w:r>
      <w:rPr>
        <w:rFonts w:eastAsia="文鼎新中黑" w:cs="Arial"/>
      </w:rPr>
      <w:t>文件</w:t>
    </w:r>
    <w:r>
      <w:rPr>
        <w:rFonts w:hint="eastAsia" w:eastAsia="文鼎新中黑" w:cs="Arial"/>
      </w:rPr>
      <w:t>种类</w:t>
    </w:r>
    <w:r>
      <w:rPr>
        <w:rFonts w:eastAsia="文鼎新中黑" w:cs="Arial"/>
      </w:rPr>
      <w:t>：管制文件 (Classification: Restricted)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rFonts w:hAnsi="宋体" w:cs="Arial"/>
        <w:sz w:val="16"/>
        <w:szCs w:val="16"/>
      </w:rPr>
      <w:t>文件种类：管制文件</w:t>
    </w:r>
    <w:r>
      <w:rPr>
        <w:rFonts w:cs="Arial"/>
        <w:sz w:val="16"/>
        <w:szCs w:val="16"/>
      </w:rPr>
      <w:t xml:space="preserve"> (Classification: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440"/>
      <w:rPr>
        <w:rFonts w:cs="Arial"/>
        <w:sz w:val="16"/>
        <w:szCs w:val="16"/>
        <w:lang w:eastAsia="zh-CN"/>
      </w:rPr>
    </w:pPr>
    <w:r>
      <w:rPr>
        <w:rFonts w:cs="Arial"/>
        <w:sz w:val="16"/>
        <w:szCs w:val="16"/>
        <w:lang w:eastAsia="zh-CN"/>
      </w:rPr>
      <w:t>This information contained in this documents is the property of Chengtian Weiye (Ningbo) Chip Technology Co., Ltd.. It is confidential and shall not be copied, published or made available to third parties in whole or in part without the written permission of Chengtian Weiye (Ningbo) Chip Technology Co., Ltd.</w:t>
    </w:r>
  </w:p>
  <w:p>
    <w:pPr>
      <w:pStyle w:val="23"/>
      <w:ind w:left="440"/>
      <w:rPr>
        <w:rFonts w:cs="Arial"/>
        <w:sz w:val="16"/>
        <w:szCs w:val="16"/>
        <w:lang w:eastAsia="zh-CN"/>
      </w:rPr>
    </w:pPr>
    <w:r>
      <w:rPr>
        <w:rFonts w:hint="eastAsia" w:cs="Arial"/>
        <w:sz w:val="16"/>
        <w:szCs w:val="16"/>
        <w:lang w:eastAsia="zh-CN"/>
      </w:rPr>
      <w:t>本文所包含内容所有权归属澄天伟业（宁波）芯片技术有限公司。未经澄天伟业（宁波）芯片技术有限公司司书面许可，任何人不得对此机密文件的全部或部份进行复制、出版或交第三方使用。</w:t>
    </w:r>
  </w:p>
  <w:p>
    <w:pPr>
      <w:pStyle w:val="23"/>
      <w:ind w:left="440"/>
      <w:rPr>
        <w:rFonts w:cs="Arial"/>
        <w:sz w:val="16"/>
        <w:szCs w:val="16"/>
        <w:lang w:eastAsia="zh-CN"/>
      </w:rPr>
    </w:pPr>
  </w:p>
  <w:p>
    <w:pPr>
      <w:tabs>
        <w:tab w:val="right" w:pos="9000"/>
      </w:tabs>
      <w:ind w:left="440"/>
      <w:rPr>
        <w:lang w:eastAsia="zh-CN"/>
      </w:rPr>
    </w:pPr>
    <w:r>
      <w:rPr>
        <w:rFonts w:hAnsi="宋体" w:cs="Arial"/>
        <w:sz w:val="16"/>
        <w:szCs w:val="16"/>
      </w:rPr>
      <w:t>文件种类：管制文件</w:t>
    </w:r>
    <w:r>
      <w:rPr>
        <w:rFonts w:cs="Arial"/>
        <w:sz w:val="16"/>
        <w:szCs w:val="16"/>
      </w:rPr>
      <w:t xml:space="preserve"> (Classification: </w:t>
    </w:r>
    <w:r>
      <w:rPr>
        <w:rFonts w:hint="eastAsia" w:cs="Arial"/>
        <w:sz w:val="16"/>
        <w:szCs w:val="16"/>
        <w:lang w:eastAsia="zh-CN"/>
      </w:rPr>
      <w:t>Confidential</w:t>
    </w:r>
    <w:r>
      <w:rPr>
        <w:rFonts w:cs="Arial"/>
        <w:sz w:val="16"/>
        <w:szCs w:val="16"/>
      </w:rPr>
      <w:t>)</w:t>
    </w:r>
    <w:r>
      <w:rPr>
        <w:rFonts w:cs="Arial"/>
        <w:color w:val="993300"/>
        <w:sz w:val="16"/>
        <w:szCs w:val="16"/>
      </w:rPr>
      <w:tab/>
    </w:r>
    <w:r>
      <w:rPr>
        <w:rFonts w:cs="Arial"/>
        <w:sz w:val="16"/>
        <w:szCs w:val="16"/>
      </w:rPr>
      <w:t xml:space="preserve">Page </w:t>
    </w:r>
    <w:r>
      <w:rPr>
        <w:rFonts w:cs="Arial"/>
        <w:sz w:val="16"/>
        <w:szCs w:val="16"/>
      </w:rPr>
      <w:fldChar w:fldCharType="begin"/>
    </w:r>
    <w:r>
      <w:rPr>
        <w:rStyle w:val="42"/>
        <w:rFonts w:cs="Arial"/>
        <w:sz w:val="16"/>
        <w:szCs w:val="16"/>
      </w:rPr>
      <w:instrText xml:space="preserve"> PAGE </w:instrText>
    </w:r>
    <w:r>
      <w:rPr>
        <w:rFonts w:cs="Arial"/>
        <w:sz w:val="16"/>
        <w:szCs w:val="16"/>
      </w:rPr>
      <w:fldChar w:fldCharType="separate"/>
    </w:r>
    <w:r>
      <w:rPr>
        <w:rStyle w:val="42"/>
        <w:rFonts w:cs="Arial"/>
        <w:sz w:val="16"/>
        <w:szCs w:val="16"/>
      </w:rPr>
      <w:t>16</w:t>
    </w:r>
    <w:r>
      <w:rPr>
        <w:rFonts w:cs="Arial"/>
        <w:sz w:val="16"/>
        <w:szCs w:val="16"/>
      </w:rPr>
      <w:fldChar w:fldCharType="end"/>
    </w:r>
    <w:r>
      <w:rPr>
        <w:rFonts w:hint="eastAsia" w:cs="Arial"/>
        <w:sz w:val="16"/>
        <w:szCs w:val="16"/>
        <w:lang w:eastAsia="zh-CN"/>
      </w:rPr>
      <w:t>/</w:t>
    </w:r>
    <w:r>
      <w:rPr>
        <w:rStyle w:val="42"/>
        <w:rFonts w:hint="eastAsia" w:cs="Arial"/>
        <w:sz w:val="16"/>
        <w:szCs w:val="16"/>
        <w:lang w:eastAsia="zh-CN"/>
      </w:rPr>
      <w:t>33</w:t>
    </w:r>
  </w:p>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0" w:type="auto"/>
      <w:jc w:val="center"/>
      <w:tblBorders>
        <w:top w:val="single"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88"/>
      <w:gridCol w:w="6622"/>
    </w:tblGrid>
    <w:tr>
      <w:tblPrEx>
        <w:tblBorders>
          <w:top w:val="single"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88" w:type="dxa"/>
        </w:tcPr>
        <w:p>
          <w:pPr>
            <w:rPr>
              <w:lang w:eastAsia="zh-CN"/>
            </w:rPr>
          </w:pPr>
          <w:r>
            <w:rPr>
              <w:rFonts w:hint="eastAsia"/>
              <w:lang w:eastAsia="zh-CN"/>
            </w:rPr>
            <w:t>澄天伟业（宁波）芯片技术有限公司</w:t>
          </w:r>
        </w:p>
        <w:p>
          <w:r>
            <w:rPr>
              <w:lang w:eastAsia="zh-CN"/>
            </w:rPr>
            <w:t>Chengtian Weiye (Ningbo) Chip Technology Co., Ltd.</w:t>
          </w:r>
        </w:p>
      </w:tc>
      <w:tc>
        <w:tcPr>
          <w:tcW w:w="6622" w:type="dxa"/>
          <w:vAlign w:val="center"/>
        </w:tcPr>
        <w:p>
          <w:pPr>
            <w:wordWrap w:val="0"/>
            <w:jc w:val="right"/>
            <w:rPr>
              <w:bCs/>
              <w:lang w:eastAsia="zh-CN"/>
            </w:rPr>
          </w:pPr>
          <w:r>
            <w:rPr>
              <w:rFonts w:hint="eastAsia"/>
              <w:bCs/>
              <w:lang w:eastAsia="zh-CN"/>
            </w:rPr>
            <w:t>Physical Security Policy</w:t>
          </w:r>
        </w:p>
        <w:p>
          <w:pPr>
            <w:jc w:val="right"/>
            <w:rPr>
              <w:bCs/>
              <w:lang w:eastAsia="zh-CN"/>
            </w:rPr>
          </w:pPr>
          <w:r>
            <w:rPr>
              <w:rFonts w:hint="eastAsia" w:hAnsi="宋体"/>
              <w:bCs/>
              <w:lang w:eastAsia="zh-CN"/>
            </w:rPr>
            <w:t>物理及环境安全政策</w:t>
          </w:r>
        </w:p>
        <w:p>
          <w:pPr>
            <w:jc w:val="right"/>
            <w:rPr>
              <w:rFonts w:eastAsia="文鼎新中黑"/>
              <w:lang w:eastAsia="zh-CN"/>
            </w:rPr>
          </w:pPr>
          <w:r>
            <w:t>Document Number</w:t>
          </w:r>
          <w:r>
            <w:rPr>
              <w:rFonts w:hAnsi="宋体"/>
            </w:rPr>
            <w:t>文件</w:t>
          </w:r>
          <w:r>
            <w:rPr>
              <w:rFonts w:hAnsi="宋体"/>
              <w:bCs/>
            </w:rPr>
            <w:t>编号</w:t>
          </w:r>
          <w:r>
            <w:t>:</w:t>
          </w:r>
          <w:r>
            <w:rPr>
              <w:rFonts w:hint="eastAsia"/>
            </w:rPr>
            <w:t>SCT-SP0</w:t>
          </w:r>
          <w:r>
            <w:rPr>
              <w:rFonts w:hint="eastAsia"/>
              <w:lang w:eastAsia="zh-CN"/>
            </w:rPr>
            <w:t>20</w:t>
          </w:r>
        </w:p>
      </w:tc>
    </w:tr>
  </w:tbl>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41BC"/>
    <w:multiLevelType w:val="multilevel"/>
    <w:tmpl w:val="0A4C41BC"/>
    <w:lvl w:ilvl="0" w:tentative="0">
      <w:start w:val="1"/>
      <w:numFmt w:val="bullet"/>
      <w:lvlText w:val=""/>
      <w:lvlJc w:val="left"/>
      <w:pPr>
        <w:tabs>
          <w:tab w:val="left" w:pos="720"/>
        </w:tabs>
        <w:ind w:left="720" w:hanging="360"/>
      </w:pPr>
      <w:rPr>
        <w:rFonts w:hint="default" w:ascii="Wingdings" w:hAnsi="Wingdings"/>
        <w:color w:val="000080"/>
      </w:rPr>
    </w:lvl>
    <w:lvl w:ilvl="1" w:tentative="0">
      <w:start w:val="0"/>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B6F49A9"/>
    <w:multiLevelType w:val="multilevel"/>
    <w:tmpl w:val="0B6F49A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CFE1310"/>
    <w:multiLevelType w:val="multilevel"/>
    <w:tmpl w:val="0CFE1310"/>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48909FF"/>
    <w:multiLevelType w:val="multilevel"/>
    <w:tmpl w:val="148909F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FEE229F"/>
    <w:multiLevelType w:val="multilevel"/>
    <w:tmpl w:val="1FEE229F"/>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1B965D5"/>
    <w:multiLevelType w:val="multilevel"/>
    <w:tmpl w:val="21B965D5"/>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5EA41EC"/>
    <w:multiLevelType w:val="singleLevel"/>
    <w:tmpl w:val="25EA41EC"/>
    <w:lvl w:ilvl="0" w:tentative="0">
      <w:start w:val="6"/>
      <w:numFmt w:val="bullet"/>
      <w:pStyle w:val="110"/>
      <w:lvlText w:val="-"/>
      <w:lvlJc w:val="left"/>
      <w:pPr>
        <w:tabs>
          <w:tab w:val="left" w:pos="1211"/>
        </w:tabs>
        <w:ind w:left="1211" w:hanging="360"/>
      </w:pPr>
      <w:rPr>
        <w:rFonts w:hint="default" w:ascii="Times New Roman" w:hAnsi="Times New Roman"/>
      </w:rPr>
    </w:lvl>
  </w:abstractNum>
  <w:abstractNum w:abstractNumId="7">
    <w:nsid w:val="2CF74AB1"/>
    <w:multiLevelType w:val="multilevel"/>
    <w:tmpl w:val="2CF74AB1"/>
    <w:lvl w:ilvl="0" w:tentative="0">
      <w:start w:val="1"/>
      <w:numFmt w:val="decimal"/>
      <w:pStyle w:val="84"/>
      <w:lvlText w:val="REF-%1 -"/>
      <w:lvlJc w:val="left"/>
      <w:pPr>
        <w:tabs>
          <w:tab w:val="left" w:pos="1260"/>
        </w:tabs>
        <w:ind w:left="1260" w:hanging="360"/>
      </w:pPr>
      <w:rPr>
        <w:rFonts w:hint="default"/>
      </w:rPr>
    </w:lvl>
    <w:lvl w:ilvl="1" w:tentative="0">
      <w:start w:val="1"/>
      <w:numFmt w:val="lowerLetter"/>
      <w:lvlText w:val="%2."/>
      <w:lvlJc w:val="left"/>
      <w:pPr>
        <w:tabs>
          <w:tab w:val="left" w:pos="1980"/>
        </w:tabs>
        <w:ind w:left="1980" w:hanging="360"/>
      </w:pPr>
    </w:lvl>
    <w:lvl w:ilvl="2" w:tentative="0">
      <w:start w:val="1"/>
      <w:numFmt w:val="lowerRoman"/>
      <w:lvlText w:val="%3."/>
      <w:lvlJc w:val="right"/>
      <w:pPr>
        <w:tabs>
          <w:tab w:val="left" w:pos="2700"/>
        </w:tabs>
        <w:ind w:left="2700" w:hanging="180"/>
      </w:pPr>
    </w:lvl>
    <w:lvl w:ilvl="3" w:tentative="0">
      <w:start w:val="1"/>
      <w:numFmt w:val="decimal"/>
      <w:lvlText w:val="%4."/>
      <w:lvlJc w:val="left"/>
      <w:pPr>
        <w:tabs>
          <w:tab w:val="left" w:pos="3420"/>
        </w:tabs>
        <w:ind w:left="3420" w:hanging="360"/>
      </w:pPr>
    </w:lvl>
    <w:lvl w:ilvl="4" w:tentative="0">
      <w:start w:val="1"/>
      <w:numFmt w:val="lowerLetter"/>
      <w:lvlText w:val="%5."/>
      <w:lvlJc w:val="left"/>
      <w:pPr>
        <w:tabs>
          <w:tab w:val="left" w:pos="4140"/>
        </w:tabs>
        <w:ind w:left="4140" w:hanging="360"/>
      </w:pPr>
    </w:lvl>
    <w:lvl w:ilvl="5" w:tentative="0">
      <w:start w:val="1"/>
      <w:numFmt w:val="lowerRoman"/>
      <w:lvlText w:val="%6."/>
      <w:lvlJc w:val="right"/>
      <w:pPr>
        <w:tabs>
          <w:tab w:val="left" w:pos="4860"/>
        </w:tabs>
        <w:ind w:left="4860" w:hanging="180"/>
      </w:pPr>
    </w:lvl>
    <w:lvl w:ilvl="6" w:tentative="0">
      <w:start w:val="1"/>
      <w:numFmt w:val="decimal"/>
      <w:lvlText w:val="%7."/>
      <w:lvlJc w:val="left"/>
      <w:pPr>
        <w:tabs>
          <w:tab w:val="left" w:pos="5580"/>
        </w:tabs>
        <w:ind w:left="5580" w:hanging="360"/>
      </w:pPr>
    </w:lvl>
    <w:lvl w:ilvl="7" w:tentative="0">
      <w:start w:val="1"/>
      <w:numFmt w:val="lowerLetter"/>
      <w:lvlText w:val="%8."/>
      <w:lvlJc w:val="left"/>
      <w:pPr>
        <w:tabs>
          <w:tab w:val="left" w:pos="6300"/>
        </w:tabs>
        <w:ind w:left="6300" w:hanging="360"/>
      </w:pPr>
    </w:lvl>
    <w:lvl w:ilvl="8" w:tentative="0">
      <w:start w:val="1"/>
      <w:numFmt w:val="lowerRoman"/>
      <w:lvlText w:val="%9."/>
      <w:lvlJc w:val="right"/>
      <w:pPr>
        <w:tabs>
          <w:tab w:val="left" w:pos="7020"/>
        </w:tabs>
        <w:ind w:left="7020" w:hanging="180"/>
      </w:pPr>
    </w:lvl>
  </w:abstractNum>
  <w:abstractNum w:abstractNumId="8">
    <w:nsid w:val="37A33062"/>
    <w:multiLevelType w:val="singleLevel"/>
    <w:tmpl w:val="37A33062"/>
    <w:lvl w:ilvl="0" w:tentative="0">
      <w:start w:val="3"/>
      <w:numFmt w:val="decimal"/>
      <w:pStyle w:val="91"/>
      <w:lvlText w:val="%1"/>
      <w:lvlJc w:val="left"/>
      <w:pPr>
        <w:tabs>
          <w:tab w:val="left" w:pos="1415"/>
        </w:tabs>
        <w:ind w:left="1415" w:hanging="564"/>
      </w:pPr>
      <w:rPr>
        <w:rFonts w:hint="default"/>
      </w:rPr>
    </w:lvl>
  </w:abstractNum>
  <w:abstractNum w:abstractNumId="9">
    <w:nsid w:val="4423245C"/>
    <w:multiLevelType w:val="multilevel"/>
    <w:tmpl w:val="4423245C"/>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0">
    <w:nsid w:val="4CE1202B"/>
    <w:multiLevelType w:val="multilevel"/>
    <w:tmpl w:val="4CE1202B"/>
    <w:lvl w:ilvl="0" w:tentative="0">
      <w:start w:val="1"/>
      <w:numFmt w:val="decimal"/>
      <w:lvlText w:val="%1"/>
      <w:lvlJc w:val="left"/>
      <w:pPr>
        <w:tabs>
          <w:tab w:val="left" w:pos="432"/>
        </w:tabs>
        <w:ind w:left="432" w:hanging="432"/>
      </w:pPr>
    </w:lvl>
    <w:lvl w:ilvl="1" w:tentative="0">
      <w:start w:val="1"/>
      <w:numFmt w:val="decimal"/>
      <w:pStyle w:val="64"/>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1">
    <w:nsid w:val="4E0C6112"/>
    <w:multiLevelType w:val="multilevel"/>
    <w:tmpl w:val="4E0C6112"/>
    <w:lvl w:ilvl="0" w:tentative="0">
      <w:start w:val="1"/>
      <w:numFmt w:val="decimal"/>
      <w:pStyle w:val="93"/>
      <w:lvlText w:val="Appendix %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2">
    <w:nsid w:val="55EE5DFF"/>
    <w:multiLevelType w:val="multilevel"/>
    <w:tmpl w:val="55EE5DFF"/>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590737C2"/>
    <w:multiLevelType w:val="singleLevel"/>
    <w:tmpl w:val="590737C2"/>
    <w:lvl w:ilvl="0" w:tentative="0">
      <w:start w:val="0"/>
      <w:numFmt w:val="bullet"/>
      <w:lvlText w:val="-"/>
      <w:lvlJc w:val="left"/>
      <w:pPr>
        <w:tabs>
          <w:tab w:val="left" w:pos="360"/>
        </w:tabs>
        <w:ind w:left="360" w:hanging="360"/>
      </w:pPr>
      <w:rPr>
        <w:rFonts w:hint="default" w:ascii="Times New Roman" w:hAnsi="Times New Roman"/>
      </w:rPr>
    </w:lvl>
  </w:abstractNum>
  <w:abstractNum w:abstractNumId="14">
    <w:nsid w:val="5F645B99"/>
    <w:multiLevelType w:val="multilevel"/>
    <w:tmpl w:val="5F645B99"/>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60AE2DA0"/>
    <w:multiLevelType w:val="singleLevel"/>
    <w:tmpl w:val="60AE2DA0"/>
    <w:lvl w:ilvl="0" w:tentative="0">
      <w:start w:val="1"/>
      <w:numFmt w:val="decimal"/>
      <w:pStyle w:val="103"/>
      <w:lvlText w:val="%1."/>
      <w:lvlJc w:val="left"/>
      <w:pPr>
        <w:tabs>
          <w:tab w:val="left" w:pos="360"/>
        </w:tabs>
        <w:ind w:left="360" w:hanging="360"/>
      </w:pPr>
      <w:rPr>
        <w:rFonts w:hint="default"/>
      </w:rPr>
    </w:lvl>
  </w:abstractNum>
  <w:abstractNum w:abstractNumId="16">
    <w:nsid w:val="61D02AD5"/>
    <w:multiLevelType w:val="multilevel"/>
    <w:tmpl w:val="61D02AD5"/>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6D3729F6"/>
    <w:multiLevelType w:val="multilevel"/>
    <w:tmpl w:val="6D3729F6"/>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79447F41"/>
    <w:multiLevelType w:val="multilevel"/>
    <w:tmpl w:val="79447F41"/>
    <w:lvl w:ilvl="0" w:tentative="0">
      <w:start w:val="1"/>
      <w:numFmt w:val="decimal"/>
      <w:pStyle w:val="9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9">
    <w:nsid w:val="7A1F3868"/>
    <w:multiLevelType w:val="multilevel"/>
    <w:tmpl w:val="7A1F3868"/>
    <w:lvl w:ilvl="0" w:tentative="0">
      <w:start w:val="1"/>
      <w:numFmt w:val="bullet"/>
      <w:lvlText w:val=""/>
      <w:lvlJc w:val="left"/>
      <w:pPr>
        <w:tabs>
          <w:tab w:val="left" w:pos="720"/>
        </w:tabs>
        <w:ind w:left="720" w:hanging="360"/>
      </w:pPr>
      <w:rPr>
        <w:rFonts w:hint="default" w:ascii="Wingdings" w:hAnsi="Wingdings"/>
        <w:color w:val="000080"/>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10"/>
  </w:num>
  <w:num w:numId="2">
    <w:abstractNumId w:val="7"/>
  </w:num>
  <w:num w:numId="3">
    <w:abstractNumId w:val="8"/>
  </w:num>
  <w:num w:numId="4">
    <w:abstractNumId w:val="18"/>
  </w:num>
  <w:num w:numId="5">
    <w:abstractNumId w:val="11"/>
  </w:num>
  <w:num w:numId="6">
    <w:abstractNumId w:val="15"/>
  </w:num>
  <w:num w:numId="7">
    <w:abstractNumId w:val="6"/>
  </w:num>
  <w:num w:numId="8">
    <w:abstractNumId w:val="0"/>
  </w:num>
  <w:num w:numId="9">
    <w:abstractNumId w:val="5"/>
  </w:num>
  <w:num w:numId="10">
    <w:abstractNumId w:val="13"/>
  </w:num>
  <w:num w:numId="11">
    <w:abstractNumId w:val="17"/>
  </w:num>
  <w:num w:numId="12">
    <w:abstractNumId w:val="16"/>
  </w:num>
  <w:num w:numId="13">
    <w:abstractNumId w:val="3"/>
  </w:num>
  <w:num w:numId="14">
    <w:abstractNumId w:val="14"/>
  </w:num>
  <w:num w:numId="15">
    <w:abstractNumId w:val="4"/>
  </w:num>
  <w:num w:numId="16">
    <w:abstractNumId w:val="9"/>
  </w:num>
  <w:num w:numId="17">
    <w:abstractNumId w:val="12"/>
  </w:num>
  <w:num w:numId="18">
    <w:abstractNumId w:val="2"/>
  </w:num>
  <w:num w:numId="19">
    <w:abstractNumId w:val="19"/>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xalto">
    <w15:presenceInfo w15:providerId="None" w15:userId="Axal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14D7"/>
    <w:rsid w:val="00025925"/>
    <w:rsid w:val="0007140F"/>
    <w:rsid w:val="00072FC1"/>
    <w:rsid w:val="00077B64"/>
    <w:rsid w:val="000A4F98"/>
    <w:rsid w:val="00116C48"/>
    <w:rsid w:val="00127EA0"/>
    <w:rsid w:val="001522EA"/>
    <w:rsid w:val="00177001"/>
    <w:rsid w:val="001A78D3"/>
    <w:rsid w:val="001B3D5A"/>
    <w:rsid w:val="001C1D35"/>
    <w:rsid w:val="001F14D7"/>
    <w:rsid w:val="0020715F"/>
    <w:rsid w:val="00227358"/>
    <w:rsid w:val="0023697E"/>
    <w:rsid w:val="00241218"/>
    <w:rsid w:val="0024555B"/>
    <w:rsid w:val="00256A10"/>
    <w:rsid w:val="00267D96"/>
    <w:rsid w:val="00295E32"/>
    <w:rsid w:val="002B712F"/>
    <w:rsid w:val="002D5EA0"/>
    <w:rsid w:val="00305D46"/>
    <w:rsid w:val="003445A4"/>
    <w:rsid w:val="00364013"/>
    <w:rsid w:val="003A1867"/>
    <w:rsid w:val="003D575E"/>
    <w:rsid w:val="00430055"/>
    <w:rsid w:val="004815F1"/>
    <w:rsid w:val="00482FA8"/>
    <w:rsid w:val="004A385C"/>
    <w:rsid w:val="004C41B1"/>
    <w:rsid w:val="00502860"/>
    <w:rsid w:val="0052307E"/>
    <w:rsid w:val="00527283"/>
    <w:rsid w:val="00576704"/>
    <w:rsid w:val="00594978"/>
    <w:rsid w:val="005B651B"/>
    <w:rsid w:val="005F201C"/>
    <w:rsid w:val="006310B1"/>
    <w:rsid w:val="00680998"/>
    <w:rsid w:val="006821FC"/>
    <w:rsid w:val="00683499"/>
    <w:rsid w:val="00687BD3"/>
    <w:rsid w:val="00693F84"/>
    <w:rsid w:val="006C2C84"/>
    <w:rsid w:val="006C7648"/>
    <w:rsid w:val="006D3D66"/>
    <w:rsid w:val="00723B35"/>
    <w:rsid w:val="00746287"/>
    <w:rsid w:val="007776D8"/>
    <w:rsid w:val="008B44A0"/>
    <w:rsid w:val="008C1AD3"/>
    <w:rsid w:val="008F0AB4"/>
    <w:rsid w:val="0093528A"/>
    <w:rsid w:val="00952682"/>
    <w:rsid w:val="00992D5F"/>
    <w:rsid w:val="009A02BD"/>
    <w:rsid w:val="009B536C"/>
    <w:rsid w:val="009C46AD"/>
    <w:rsid w:val="009E63C5"/>
    <w:rsid w:val="00A00C60"/>
    <w:rsid w:val="00A02CB5"/>
    <w:rsid w:val="00A0667B"/>
    <w:rsid w:val="00A70DD7"/>
    <w:rsid w:val="00AA1AB2"/>
    <w:rsid w:val="00AB52A8"/>
    <w:rsid w:val="00AC0317"/>
    <w:rsid w:val="00AD2249"/>
    <w:rsid w:val="00B362F3"/>
    <w:rsid w:val="00B45099"/>
    <w:rsid w:val="00B57EAE"/>
    <w:rsid w:val="00B63470"/>
    <w:rsid w:val="00BF4880"/>
    <w:rsid w:val="00C26A20"/>
    <w:rsid w:val="00C32C72"/>
    <w:rsid w:val="00C45B8B"/>
    <w:rsid w:val="00C52084"/>
    <w:rsid w:val="00C568FD"/>
    <w:rsid w:val="00C73E28"/>
    <w:rsid w:val="00CB78D6"/>
    <w:rsid w:val="00D0636E"/>
    <w:rsid w:val="00D20BE2"/>
    <w:rsid w:val="00D257BE"/>
    <w:rsid w:val="00D35933"/>
    <w:rsid w:val="00D449ED"/>
    <w:rsid w:val="00DA1891"/>
    <w:rsid w:val="00DD63E5"/>
    <w:rsid w:val="00DE4A75"/>
    <w:rsid w:val="00DE4C38"/>
    <w:rsid w:val="00E0007B"/>
    <w:rsid w:val="00E452D7"/>
    <w:rsid w:val="00E609EF"/>
    <w:rsid w:val="00E63E2B"/>
    <w:rsid w:val="00EA5A71"/>
    <w:rsid w:val="00EB44A7"/>
    <w:rsid w:val="00EC5CF1"/>
    <w:rsid w:val="00EF4770"/>
    <w:rsid w:val="00F25616"/>
    <w:rsid w:val="00F61EF8"/>
    <w:rsid w:val="00F746F5"/>
    <w:rsid w:val="00FD22D9"/>
    <w:rsid w:val="00FE0DBF"/>
    <w:rsid w:val="077600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fr-FR" w:eastAsia="en-US" w:bidi="ar-SA"/>
    </w:rPr>
  </w:style>
  <w:style w:type="paragraph" w:styleId="2">
    <w:name w:val="heading 1"/>
    <w:basedOn w:val="1"/>
    <w:next w:val="1"/>
    <w:link w:val="49"/>
    <w:qFormat/>
    <w:uiPriority w:val="0"/>
    <w:pPr>
      <w:keepNext/>
      <w:spacing w:line="240" w:lineRule="atLeast"/>
      <w:ind w:left="851"/>
      <w:outlineLvl w:val="0"/>
    </w:pPr>
    <w:rPr>
      <w:b/>
      <w:caps/>
      <w:snapToGrid w:val="0"/>
      <w:color w:val="000000"/>
      <w:u w:val="single"/>
      <w:lang w:val="en-US" w:eastAsia="fr-FR"/>
    </w:rPr>
  </w:style>
  <w:style w:type="paragraph" w:styleId="3">
    <w:name w:val="heading 2"/>
    <w:basedOn w:val="1"/>
    <w:next w:val="1"/>
    <w:link w:val="47"/>
    <w:qFormat/>
    <w:uiPriority w:val="0"/>
    <w:pPr>
      <w:keepNext/>
      <w:spacing w:after="240" w:line="240" w:lineRule="exact"/>
      <w:jc w:val="center"/>
      <w:outlineLvl w:val="1"/>
    </w:pPr>
    <w:rPr>
      <w:rFonts w:eastAsia="Times New Roman"/>
      <w:b/>
      <w:sz w:val="24"/>
    </w:rPr>
  </w:style>
  <w:style w:type="paragraph" w:styleId="4">
    <w:name w:val="heading 3"/>
    <w:basedOn w:val="1"/>
    <w:next w:val="1"/>
    <w:link w:val="50"/>
    <w:qFormat/>
    <w:uiPriority w:val="0"/>
    <w:pPr>
      <w:keepNext/>
      <w:jc w:val="center"/>
      <w:outlineLvl w:val="2"/>
    </w:pPr>
    <w:rPr>
      <w:b/>
    </w:rPr>
  </w:style>
  <w:style w:type="paragraph" w:styleId="5">
    <w:name w:val="heading 4"/>
    <w:basedOn w:val="1"/>
    <w:next w:val="1"/>
    <w:link w:val="51"/>
    <w:qFormat/>
    <w:uiPriority w:val="0"/>
    <w:pPr>
      <w:keepNext/>
      <w:jc w:val="center"/>
      <w:outlineLvl w:val="3"/>
    </w:pPr>
    <w:rPr>
      <w:b/>
      <w:sz w:val="24"/>
    </w:rPr>
  </w:style>
  <w:style w:type="paragraph" w:styleId="6">
    <w:name w:val="heading 5"/>
    <w:basedOn w:val="1"/>
    <w:next w:val="1"/>
    <w:link w:val="52"/>
    <w:qFormat/>
    <w:uiPriority w:val="0"/>
    <w:pPr>
      <w:keepNext/>
      <w:ind w:left="851"/>
      <w:outlineLvl w:val="4"/>
    </w:pPr>
    <w:rPr>
      <w:b/>
      <w:bCs/>
    </w:rPr>
  </w:style>
  <w:style w:type="paragraph" w:styleId="7">
    <w:name w:val="heading 6"/>
    <w:basedOn w:val="1"/>
    <w:next w:val="1"/>
    <w:link w:val="53"/>
    <w:qFormat/>
    <w:uiPriority w:val="0"/>
    <w:pPr>
      <w:keepNext/>
      <w:autoSpaceDE w:val="0"/>
      <w:autoSpaceDN w:val="0"/>
      <w:adjustRightInd w:val="0"/>
      <w:spacing w:line="240" w:lineRule="atLeast"/>
      <w:ind w:left="900"/>
      <w:outlineLvl w:val="5"/>
    </w:pPr>
    <w:rPr>
      <w:rFonts w:cs="Arial"/>
      <w:b/>
      <w:bCs/>
    </w:rPr>
  </w:style>
  <w:style w:type="paragraph" w:styleId="8">
    <w:name w:val="heading 7"/>
    <w:basedOn w:val="1"/>
    <w:next w:val="1"/>
    <w:link w:val="54"/>
    <w:qFormat/>
    <w:uiPriority w:val="0"/>
    <w:pPr>
      <w:keepNext/>
      <w:ind w:left="-284"/>
      <w:jc w:val="center"/>
      <w:outlineLvl w:val="6"/>
    </w:pPr>
    <w:rPr>
      <w:rFonts w:cs="Arial"/>
      <w:b/>
      <w:color w:val="000000"/>
      <w:lang w:val="en-US"/>
    </w:rPr>
  </w:style>
  <w:style w:type="paragraph" w:styleId="9">
    <w:name w:val="heading 8"/>
    <w:basedOn w:val="1"/>
    <w:next w:val="1"/>
    <w:link w:val="55"/>
    <w:qFormat/>
    <w:uiPriority w:val="0"/>
    <w:pPr>
      <w:keepNext/>
      <w:jc w:val="center"/>
      <w:outlineLvl w:val="7"/>
    </w:pPr>
    <w:rPr>
      <w:rFonts w:cs="Arial"/>
      <w:b/>
      <w:color w:val="000000"/>
      <w:lang w:val="en-US"/>
    </w:rPr>
  </w:style>
  <w:style w:type="paragraph" w:styleId="10">
    <w:name w:val="heading 9"/>
    <w:basedOn w:val="1"/>
    <w:next w:val="1"/>
    <w:link w:val="56"/>
    <w:qFormat/>
    <w:uiPriority w:val="0"/>
    <w:pPr>
      <w:keepNext/>
      <w:ind w:left="10"/>
      <w:jc w:val="center"/>
      <w:outlineLvl w:val="8"/>
    </w:pPr>
    <w:rPr>
      <w:rFonts w:cs="Arial"/>
      <w:b/>
      <w:color w:val="000000"/>
      <w:lang w:val="en-US"/>
    </w:rPr>
  </w:style>
  <w:style w:type="character" w:default="1" w:styleId="40">
    <w:name w:val="Default Paragraph Font"/>
    <w:semiHidden/>
    <w:unhideWhenUsed/>
    <w:uiPriority w:val="1"/>
  </w:style>
  <w:style w:type="table" w:default="1" w:styleId="3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0"/>
    <w:pPr>
      <w:spacing w:before="60"/>
      <w:ind w:left="1440"/>
      <w:jc w:val="both"/>
    </w:pPr>
    <w:rPr>
      <w:rFonts w:ascii="Times New Roman" w:hAnsi="Times New Roman"/>
      <w:sz w:val="24"/>
      <w:szCs w:val="24"/>
      <w:lang w:val="en-US"/>
    </w:rPr>
  </w:style>
  <w:style w:type="paragraph" w:styleId="12">
    <w:name w:val="Normal Indent"/>
    <w:basedOn w:val="1"/>
    <w:uiPriority w:val="0"/>
    <w:pPr>
      <w:ind w:left="708"/>
    </w:pPr>
    <w:rPr>
      <w:sz w:val="24"/>
      <w:lang w:val="en-US" w:eastAsia="zh-CN"/>
    </w:rPr>
  </w:style>
  <w:style w:type="paragraph" w:styleId="13">
    <w:name w:val="caption"/>
    <w:basedOn w:val="1"/>
    <w:next w:val="1"/>
    <w:qFormat/>
    <w:uiPriority w:val="0"/>
    <w:pPr>
      <w:spacing w:before="60"/>
      <w:jc w:val="both"/>
    </w:pPr>
    <w:rPr>
      <w:b/>
      <w:bCs/>
      <w:lang w:eastAsia="fr-FR"/>
    </w:rPr>
  </w:style>
  <w:style w:type="paragraph" w:styleId="14">
    <w:name w:val="annotation text"/>
    <w:basedOn w:val="1"/>
    <w:link w:val="97"/>
    <w:qFormat/>
    <w:uiPriority w:val="0"/>
    <w:pPr>
      <w:spacing w:before="60"/>
      <w:jc w:val="both"/>
    </w:pPr>
    <w:rPr>
      <w:sz w:val="22"/>
      <w:lang w:eastAsia="fr-FR"/>
    </w:rPr>
  </w:style>
  <w:style w:type="paragraph" w:styleId="15">
    <w:name w:val="Body Text"/>
    <w:basedOn w:val="1"/>
    <w:link w:val="65"/>
    <w:uiPriority w:val="0"/>
    <w:pPr>
      <w:spacing w:before="60" w:after="120"/>
      <w:jc w:val="both"/>
    </w:pPr>
    <w:rPr>
      <w:lang w:val="en-GB"/>
    </w:rPr>
  </w:style>
  <w:style w:type="paragraph" w:styleId="16">
    <w:name w:val="Body Text Indent"/>
    <w:basedOn w:val="1"/>
    <w:link w:val="57"/>
    <w:qFormat/>
    <w:uiPriority w:val="0"/>
    <w:pPr>
      <w:ind w:left="-284"/>
    </w:pPr>
    <w:rPr>
      <w:color w:val="000000"/>
    </w:rPr>
  </w:style>
  <w:style w:type="paragraph" w:styleId="17">
    <w:name w:val="toc 5"/>
    <w:basedOn w:val="1"/>
    <w:next w:val="1"/>
    <w:qFormat/>
    <w:uiPriority w:val="0"/>
    <w:pPr>
      <w:spacing w:before="60"/>
      <w:ind w:left="960"/>
      <w:jc w:val="both"/>
    </w:pPr>
    <w:rPr>
      <w:rFonts w:ascii="Times New Roman" w:hAnsi="Times New Roman"/>
      <w:sz w:val="24"/>
      <w:szCs w:val="24"/>
      <w:lang w:val="en-US"/>
    </w:rPr>
  </w:style>
  <w:style w:type="paragraph" w:styleId="18">
    <w:name w:val="toc 3"/>
    <w:basedOn w:val="1"/>
    <w:next w:val="1"/>
    <w:qFormat/>
    <w:uiPriority w:val="39"/>
    <w:pPr>
      <w:tabs>
        <w:tab w:val="left" w:pos="1200"/>
        <w:tab w:val="right" w:leader="dot" w:pos="9861"/>
      </w:tabs>
      <w:ind w:left="403"/>
      <w:jc w:val="both"/>
    </w:pPr>
    <w:rPr>
      <w:i/>
      <w:sz w:val="18"/>
      <w:lang w:val="en-US"/>
    </w:rPr>
  </w:style>
  <w:style w:type="paragraph" w:styleId="19">
    <w:name w:val="toc 8"/>
    <w:basedOn w:val="1"/>
    <w:next w:val="1"/>
    <w:qFormat/>
    <w:uiPriority w:val="0"/>
    <w:pPr>
      <w:spacing w:before="60"/>
      <w:ind w:left="1680"/>
      <w:jc w:val="both"/>
    </w:pPr>
    <w:rPr>
      <w:rFonts w:ascii="Times New Roman" w:hAnsi="Times New Roman"/>
      <w:sz w:val="24"/>
      <w:szCs w:val="24"/>
      <w:lang w:val="en-US"/>
    </w:rPr>
  </w:style>
  <w:style w:type="paragraph" w:styleId="20">
    <w:name w:val="Body Text Indent 2"/>
    <w:basedOn w:val="1"/>
    <w:link w:val="60"/>
    <w:qFormat/>
    <w:uiPriority w:val="0"/>
    <w:pPr>
      <w:tabs>
        <w:tab w:val="left" w:pos="1276"/>
      </w:tabs>
      <w:ind w:left="851"/>
    </w:pPr>
    <w:rPr>
      <w:snapToGrid w:val="0"/>
      <w:color w:val="000000"/>
      <w:lang w:eastAsia="fr-FR"/>
    </w:rPr>
  </w:style>
  <w:style w:type="paragraph" w:styleId="21">
    <w:name w:val="endnote text"/>
    <w:basedOn w:val="1"/>
    <w:link w:val="111"/>
    <w:qFormat/>
    <w:uiPriority w:val="0"/>
    <w:pPr>
      <w:spacing w:after="60"/>
    </w:pPr>
    <w:rPr>
      <w:rFonts w:ascii="Times New Roman" w:hAnsi="Times New Roman"/>
      <w:lang w:val="en-GB"/>
    </w:rPr>
  </w:style>
  <w:style w:type="paragraph" w:styleId="22">
    <w:name w:val="Balloon Text"/>
    <w:basedOn w:val="1"/>
    <w:link w:val="61"/>
    <w:uiPriority w:val="0"/>
    <w:rPr>
      <w:sz w:val="16"/>
      <w:szCs w:val="16"/>
    </w:rPr>
  </w:style>
  <w:style w:type="paragraph" w:styleId="23">
    <w:name w:val="footer"/>
    <w:basedOn w:val="1"/>
    <w:link w:val="59"/>
    <w:qFormat/>
    <w:uiPriority w:val="99"/>
    <w:pPr>
      <w:tabs>
        <w:tab w:val="center" w:pos="4536"/>
        <w:tab w:val="right" w:pos="9072"/>
      </w:tabs>
    </w:pPr>
  </w:style>
  <w:style w:type="paragraph" w:styleId="24">
    <w:name w:val="header"/>
    <w:basedOn w:val="1"/>
    <w:link w:val="58"/>
    <w:qFormat/>
    <w:uiPriority w:val="0"/>
    <w:pPr>
      <w:tabs>
        <w:tab w:val="center" w:pos="4536"/>
        <w:tab w:val="right" w:pos="9072"/>
      </w:tabs>
    </w:pPr>
  </w:style>
  <w:style w:type="paragraph" w:styleId="25">
    <w:name w:val="toc 1"/>
    <w:basedOn w:val="1"/>
    <w:next w:val="1"/>
    <w:qFormat/>
    <w:uiPriority w:val="39"/>
    <w:pPr>
      <w:spacing w:before="80" w:after="40"/>
      <w:jc w:val="both"/>
    </w:pPr>
    <w:rPr>
      <w:b/>
      <w:caps/>
      <w:lang w:val="en-US"/>
    </w:rPr>
  </w:style>
  <w:style w:type="paragraph" w:styleId="26">
    <w:name w:val="toc 4"/>
    <w:basedOn w:val="1"/>
    <w:next w:val="1"/>
    <w:qFormat/>
    <w:uiPriority w:val="0"/>
    <w:pPr>
      <w:spacing w:before="60"/>
      <w:ind w:left="720"/>
      <w:jc w:val="both"/>
    </w:pPr>
    <w:rPr>
      <w:rFonts w:ascii="Times New Roman" w:hAnsi="Times New Roman"/>
      <w:sz w:val="24"/>
      <w:szCs w:val="24"/>
      <w:lang w:val="en-US"/>
    </w:rPr>
  </w:style>
  <w:style w:type="paragraph" w:styleId="27">
    <w:name w:val="List"/>
    <w:basedOn w:val="1"/>
    <w:qFormat/>
    <w:uiPriority w:val="0"/>
    <w:pPr>
      <w:spacing w:before="120" w:after="60"/>
      <w:ind w:left="283" w:hanging="283"/>
      <w:jc w:val="both"/>
    </w:pPr>
    <w:rPr>
      <w:lang w:val="en-US" w:eastAsia="fr-FR"/>
    </w:rPr>
  </w:style>
  <w:style w:type="paragraph" w:styleId="28">
    <w:name w:val="footnote text"/>
    <w:basedOn w:val="1"/>
    <w:link w:val="82"/>
    <w:qFormat/>
    <w:uiPriority w:val="0"/>
    <w:pPr>
      <w:spacing w:before="60"/>
      <w:jc w:val="both"/>
    </w:pPr>
    <w:rPr>
      <w:lang w:eastAsia="fr-FR"/>
    </w:rPr>
  </w:style>
  <w:style w:type="paragraph" w:styleId="29">
    <w:name w:val="toc 6"/>
    <w:basedOn w:val="1"/>
    <w:next w:val="1"/>
    <w:qFormat/>
    <w:uiPriority w:val="0"/>
    <w:pPr>
      <w:spacing w:before="60"/>
      <w:ind w:left="1200"/>
      <w:jc w:val="both"/>
    </w:pPr>
    <w:rPr>
      <w:rFonts w:ascii="Times New Roman" w:hAnsi="Times New Roman"/>
      <w:sz w:val="24"/>
      <w:szCs w:val="24"/>
      <w:lang w:val="en-US"/>
    </w:rPr>
  </w:style>
  <w:style w:type="paragraph" w:styleId="30">
    <w:name w:val="Body Text Indent 3"/>
    <w:basedOn w:val="1"/>
    <w:link w:val="94"/>
    <w:qFormat/>
    <w:uiPriority w:val="0"/>
    <w:pPr>
      <w:spacing w:before="60" w:after="120"/>
      <w:ind w:left="283"/>
      <w:jc w:val="both"/>
    </w:pPr>
    <w:rPr>
      <w:sz w:val="16"/>
      <w:szCs w:val="16"/>
      <w:lang w:eastAsia="fr-FR"/>
    </w:rPr>
  </w:style>
  <w:style w:type="paragraph" w:styleId="31">
    <w:name w:val="table of figures"/>
    <w:basedOn w:val="1"/>
    <w:next w:val="1"/>
    <w:qFormat/>
    <w:uiPriority w:val="99"/>
    <w:pPr>
      <w:spacing w:before="60"/>
      <w:jc w:val="both"/>
    </w:pPr>
    <w:rPr>
      <w:sz w:val="22"/>
      <w:szCs w:val="24"/>
      <w:lang w:eastAsia="fr-FR"/>
    </w:rPr>
  </w:style>
  <w:style w:type="paragraph" w:styleId="32">
    <w:name w:val="toc 2"/>
    <w:basedOn w:val="1"/>
    <w:next w:val="1"/>
    <w:qFormat/>
    <w:uiPriority w:val="39"/>
    <w:pPr>
      <w:tabs>
        <w:tab w:val="left" w:pos="960"/>
        <w:tab w:val="right" w:leader="dot" w:pos="9861"/>
      </w:tabs>
      <w:spacing w:before="20"/>
      <w:ind w:left="204"/>
      <w:jc w:val="both"/>
    </w:pPr>
    <w:rPr>
      <w:lang w:val="en-US"/>
    </w:rPr>
  </w:style>
  <w:style w:type="paragraph" w:styleId="33">
    <w:name w:val="toc 9"/>
    <w:basedOn w:val="1"/>
    <w:next w:val="1"/>
    <w:qFormat/>
    <w:uiPriority w:val="0"/>
    <w:pPr>
      <w:spacing w:before="60"/>
      <w:ind w:left="1920"/>
      <w:jc w:val="both"/>
    </w:pPr>
    <w:rPr>
      <w:rFonts w:ascii="Times New Roman" w:hAnsi="Times New Roman"/>
      <w:sz w:val="24"/>
      <w:szCs w:val="24"/>
      <w:lang w:val="en-US"/>
    </w:rPr>
  </w:style>
  <w:style w:type="paragraph" w:styleId="34">
    <w:name w:val="Body Text 2"/>
    <w:basedOn w:val="1"/>
    <w:link w:val="74"/>
    <w:qFormat/>
    <w:uiPriority w:val="0"/>
    <w:pPr>
      <w:spacing w:before="60" w:after="120" w:line="480" w:lineRule="auto"/>
      <w:jc w:val="both"/>
    </w:pPr>
    <w:rPr>
      <w:sz w:val="22"/>
      <w:szCs w:val="24"/>
      <w:lang w:eastAsia="fr-FR"/>
    </w:rPr>
  </w:style>
  <w:style w:type="paragraph" w:styleId="35">
    <w:name w:val="Normal (Web)"/>
    <w:basedOn w:val="1"/>
    <w:qFormat/>
    <w:uiPriority w:val="0"/>
    <w:pPr>
      <w:spacing w:before="100" w:beforeAutospacing="1" w:after="100" w:afterAutospacing="1"/>
    </w:pPr>
    <w:rPr>
      <w:rFonts w:ascii="Times New Roman" w:hAnsi="Times New Roman"/>
      <w:color w:val="00004B"/>
      <w:sz w:val="24"/>
      <w:szCs w:val="24"/>
      <w:lang w:val="en-US"/>
    </w:rPr>
  </w:style>
  <w:style w:type="paragraph" w:styleId="36">
    <w:name w:val="Title"/>
    <w:basedOn w:val="1"/>
    <w:link w:val="48"/>
    <w:qFormat/>
    <w:uiPriority w:val="0"/>
    <w:pPr>
      <w:jc w:val="center"/>
    </w:pPr>
    <w:rPr>
      <w:rFonts w:eastAsia="Times New Roman"/>
      <w:b/>
    </w:rPr>
  </w:style>
  <w:style w:type="paragraph" w:styleId="37">
    <w:name w:val="annotation subject"/>
    <w:basedOn w:val="14"/>
    <w:next w:val="14"/>
    <w:link w:val="98"/>
    <w:qFormat/>
    <w:uiPriority w:val="0"/>
    <w:rPr>
      <w:b/>
      <w:bCs/>
    </w:rPr>
  </w:style>
  <w:style w:type="table" w:styleId="39">
    <w:name w:val="Table Grid"/>
    <w:basedOn w:val="3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1">
    <w:name w:val="Strong"/>
    <w:qFormat/>
    <w:uiPriority w:val="0"/>
    <w:rPr>
      <w:b/>
      <w:bCs/>
    </w:rPr>
  </w:style>
  <w:style w:type="character" w:styleId="42">
    <w:name w:val="page number"/>
    <w:basedOn w:val="40"/>
    <w:uiPriority w:val="0"/>
  </w:style>
  <w:style w:type="character" w:styleId="43">
    <w:name w:val="FollowedHyperlink"/>
    <w:qFormat/>
    <w:uiPriority w:val="0"/>
    <w:rPr>
      <w:color w:val="800080"/>
      <w:u w:val="single"/>
    </w:rPr>
  </w:style>
  <w:style w:type="character" w:styleId="44">
    <w:name w:val="Hyperlink"/>
    <w:qFormat/>
    <w:uiPriority w:val="99"/>
    <w:rPr>
      <w:color w:val="0000FF"/>
      <w:u w:val="single"/>
    </w:rPr>
  </w:style>
  <w:style w:type="character" w:styleId="45">
    <w:name w:val="annotation reference"/>
    <w:qFormat/>
    <w:uiPriority w:val="0"/>
    <w:rPr>
      <w:sz w:val="16"/>
      <w:szCs w:val="16"/>
    </w:rPr>
  </w:style>
  <w:style w:type="character" w:styleId="46">
    <w:name w:val="footnote reference"/>
    <w:qFormat/>
    <w:uiPriority w:val="0"/>
    <w:rPr>
      <w:vertAlign w:val="superscript"/>
    </w:rPr>
  </w:style>
  <w:style w:type="character" w:customStyle="1" w:styleId="47">
    <w:name w:val="标题 2 Char"/>
    <w:basedOn w:val="40"/>
    <w:link w:val="3"/>
    <w:qFormat/>
    <w:uiPriority w:val="0"/>
    <w:rPr>
      <w:rFonts w:ascii="Arial" w:hAnsi="Arial" w:eastAsia="Times New Roman"/>
      <w:b/>
      <w:sz w:val="24"/>
      <w:lang w:eastAsia="en-US"/>
    </w:rPr>
  </w:style>
  <w:style w:type="character" w:customStyle="1" w:styleId="48">
    <w:name w:val="标题 Char"/>
    <w:basedOn w:val="40"/>
    <w:link w:val="36"/>
    <w:qFormat/>
    <w:uiPriority w:val="0"/>
    <w:rPr>
      <w:rFonts w:eastAsia="Times New Roman"/>
      <w:b/>
      <w:lang w:eastAsia="en-US"/>
    </w:rPr>
  </w:style>
  <w:style w:type="character" w:customStyle="1" w:styleId="49">
    <w:name w:val="标题 1 Char"/>
    <w:basedOn w:val="40"/>
    <w:link w:val="2"/>
    <w:uiPriority w:val="0"/>
    <w:rPr>
      <w:rFonts w:ascii="Arial" w:hAnsi="Arial"/>
      <w:b/>
      <w:caps/>
      <w:snapToGrid w:val="0"/>
      <w:color w:val="000000"/>
      <w:u w:val="single"/>
      <w:lang w:eastAsia="fr-FR"/>
    </w:rPr>
  </w:style>
  <w:style w:type="character" w:customStyle="1" w:styleId="50">
    <w:name w:val="标题 3 Char"/>
    <w:basedOn w:val="40"/>
    <w:link w:val="4"/>
    <w:uiPriority w:val="0"/>
    <w:rPr>
      <w:rFonts w:ascii="Arial" w:hAnsi="Arial"/>
      <w:b/>
      <w:lang w:val="fr-FR" w:eastAsia="en-US"/>
    </w:rPr>
  </w:style>
  <w:style w:type="character" w:customStyle="1" w:styleId="51">
    <w:name w:val="标题 4 Char"/>
    <w:basedOn w:val="40"/>
    <w:link w:val="5"/>
    <w:qFormat/>
    <w:uiPriority w:val="0"/>
    <w:rPr>
      <w:rFonts w:ascii="Arial" w:hAnsi="Arial"/>
      <w:b/>
      <w:sz w:val="24"/>
      <w:lang w:val="fr-FR" w:eastAsia="en-US"/>
    </w:rPr>
  </w:style>
  <w:style w:type="character" w:customStyle="1" w:styleId="52">
    <w:name w:val="标题 5 Char"/>
    <w:basedOn w:val="40"/>
    <w:link w:val="6"/>
    <w:qFormat/>
    <w:uiPriority w:val="0"/>
    <w:rPr>
      <w:rFonts w:ascii="Arial" w:hAnsi="Arial"/>
      <w:b/>
      <w:bCs/>
      <w:lang w:val="fr-FR" w:eastAsia="en-US"/>
    </w:rPr>
  </w:style>
  <w:style w:type="character" w:customStyle="1" w:styleId="53">
    <w:name w:val="标题 6 Char"/>
    <w:basedOn w:val="40"/>
    <w:link w:val="7"/>
    <w:qFormat/>
    <w:uiPriority w:val="0"/>
    <w:rPr>
      <w:rFonts w:ascii="Arial" w:hAnsi="Arial" w:cs="Arial"/>
      <w:b/>
      <w:bCs/>
      <w:lang w:val="fr-FR" w:eastAsia="en-US"/>
    </w:rPr>
  </w:style>
  <w:style w:type="character" w:customStyle="1" w:styleId="54">
    <w:name w:val="标题 7 Char"/>
    <w:basedOn w:val="40"/>
    <w:link w:val="8"/>
    <w:qFormat/>
    <w:uiPriority w:val="0"/>
    <w:rPr>
      <w:rFonts w:ascii="Arial" w:hAnsi="Arial" w:cs="Arial"/>
      <w:b/>
      <w:color w:val="000000"/>
      <w:lang w:eastAsia="en-US"/>
    </w:rPr>
  </w:style>
  <w:style w:type="character" w:customStyle="1" w:styleId="55">
    <w:name w:val="标题 8 Char"/>
    <w:basedOn w:val="40"/>
    <w:link w:val="9"/>
    <w:uiPriority w:val="0"/>
    <w:rPr>
      <w:rFonts w:ascii="Arial" w:hAnsi="Arial" w:cs="Arial"/>
      <w:b/>
      <w:color w:val="000000"/>
      <w:lang w:eastAsia="en-US"/>
    </w:rPr>
  </w:style>
  <w:style w:type="character" w:customStyle="1" w:styleId="56">
    <w:name w:val="标题 9 Char"/>
    <w:basedOn w:val="40"/>
    <w:link w:val="10"/>
    <w:qFormat/>
    <w:uiPriority w:val="0"/>
    <w:rPr>
      <w:rFonts w:ascii="Arial" w:hAnsi="Arial" w:cs="Arial"/>
      <w:b/>
      <w:color w:val="000000"/>
      <w:lang w:eastAsia="en-US"/>
    </w:rPr>
  </w:style>
  <w:style w:type="character" w:customStyle="1" w:styleId="57">
    <w:name w:val="正文文本缩进 Char"/>
    <w:basedOn w:val="40"/>
    <w:link w:val="16"/>
    <w:uiPriority w:val="0"/>
    <w:rPr>
      <w:rFonts w:ascii="Arial" w:hAnsi="Arial"/>
      <w:color w:val="000000"/>
      <w:lang w:val="fr-FR" w:eastAsia="en-US"/>
    </w:rPr>
  </w:style>
  <w:style w:type="character" w:customStyle="1" w:styleId="58">
    <w:name w:val="页眉 Char"/>
    <w:basedOn w:val="40"/>
    <w:link w:val="24"/>
    <w:qFormat/>
    <w:uiPriority w:val="0"/>
    <w:rPr>
      <w:rFonts w:ascii="Arial" w:hAnsi="Arial"/>
      <w:lang w:val="fr-FR" w:eastAsia="en-US"/>
    </w:rPr>
  </w:style>
  <w:style w:type="character" w:customStyle="1" w:styleId="59">
    <w:name w:val="页脚 Char"/>
    <w:basedOn w:val="40"/>
    <w:link w:val="23"/>
    <w:uiPriority w:val="99"/>
    <w:rPr>
      <w:rFonts w:ascii="Arial" w:hAnsi="Arial"/>
      <w:lang w:val="fr-FR" w:eastAsia="en-US"/>
    </w:rPr>
  </w:style>
  <w:style w:type="character" w:customStyle="1" w:styleId="60">
    <w:name w:val="正文文本缩进 2 Char"/>
    <w:basedOn w:val="40"/>
    <w:link w:val="20"/>
    <w:uiPriority w:val="0"/>
    <w:rPr>
      <w:rFonts w:ascii="Arial" w:hAnsi="Arial"/>
      <w:snapToGrid w:val="0"/>
      <w:color w:val="000000"/>
      <w:lang w:val="fr-FR" w:eastAsia="fr-FR"/>
    </w:rPr>
  </w:style>
  <w:style w:type="character" w:customStyle="1" w:styleId="61">
    <w:name w:val="批注框文本 Char"/>
    <w:basedOn w:val="40"/>
    <w:link w:val="22"/>
    <w:qFormat/>
    <w:uiPriority w:val="0"/>
    <w:rPr>
      <w:rFonts w:ascii="Arial" w:hAnsi="Arial"/>
      <w:sz w:val="16"/>
      <w:szCs w:val="16"/>
      <w:lang w:val="fr-FR" w:eastAsia="en-US"/>
    </w:rPr>
  </w:style>
  <w:style w:type="paragraph" w:customStyle="1" w:styleId="62">
    <w:name w:val="t"/>
    <w:basedOn w:val="1"/>
    <w:qFormat/>
    <w:uiPriority w:val="0"/>
    <w:pPr>
      <w:overflowPunct w:val="0"/>
      <w:autoSpaceDE w:val="0"/>
      <w:autoSpaceDN w:val="0"/>
      <w:adjustRightInd w:val="0"/>
      <w:spacing w:before="120" w:after="120"/>
      <w:jc w:val="center"/>
      <w:textAlignment w:val="baseline"/>
    </w:pPr>
    <w:rPr>
      <w:rFonts w:ascii="Times New Roman" w:hAnsi="Times New Roman" w:eastAsia="楷体_GB2312"/>
      <w:smallCaps/>
      <w:sz w:val="24"/>
      <w:lang w:eastAsia="zh-CN"/>
    </w:rPr>
  </w:style>
  <w:style w:type="paragraph" w:customStyle="1" w:styleId="63">
    <w:name w:val="Style1"/>
    <w:basedOn w:val="2"/>
    <w:qFormat/>
    <w:uiPriority w:val="0"/>
    <w:pPr>
      <w:tabs>
        <w:tab w:val="left" w:pos="432"/>
      </w:tabs>
      <w:spacing w:before="360" w:after="240" w:line="240" w:lineRule="auto"/>
      <w:ind w:left="431" w:hanging="431"/>
    </w:pPr>
    <w:rPr>
      <w:rFonts w:ascii="Arial Bold" w:hAnsi="Arial Bold"/>
      <w:color w:val="333333"/>
      <w:sz w:val="28"/>
      <w:u w:val="none"/>
    </w:rPr>
  </w:style>
  <w:style w:type="paragraph" w:customStyle="1" w:styleId="64">
    <w:name w:val="Style2"/>
    <w:basedOn w:val="3"/>
    <w:next w:val="1"/>
    <w:qFormat/>
    <w:uiPriority w:val="0"/>
    <w:pPr>
      <w:numPr>
        <w:ilvl w:val="1"/>
        <w:numId w:val="1"/>
      </w:numPr>
      <w:spacing w:before="240" w:line="240" w:lineRule="auto"/>
      <w:jc w:val="left"/>
    </w:pPr>
    <w:rPr>
      <w:rFonts w:ascii="Arial Bold" w:hAnsi="Arial Bold" w:eastAsia="宋体"/>
      <w:caps/>
      <w:color w:val="333333"/>
      <w:sz w:val="28"/>
      <w:lang w:eastAsia="fr-FR"/>
    </w:rPr>
  </w:style>
  <w:style w:type="character" w:customStyle="1" w:styleId="65">
    <w:name w:val="正文文本 Char"/>
    <w:basedOn w:val="40"/>
    <w:link w:val="15"/>
    <w:qFormat/>
    <w:uiPriority w:val="0"/>
    <w:rPr>
      <w:rFonts w:ascii="Arial" w:hAnsi="Arial"/>
      <w:lang w:val="en-GB" w:eastAsia="en-US"/>
    </w:rPr>
  </w:style>
  <w:style w:type="paragraph" w:customStyle="1" w:styleId="66">
    <w:name w:val="HTML Body"/>
    <w:uiPriority w:val="0"/>
    <w:rPr>
      <w:rFonts w:ascii="Arial" w:hAnsi="Arial" w:eastAsia="宋体" w:cs="Times New Roman"/>
      <w:snapToGrid w:val="0"/>
      <w:lang w:val="en-US" w:eastAsia="fr-FR" w:bidi="ar-SA"/>
    </w:rPr>
  </w:style>
  <w:style w:type="paragraph" w:customStyle="1" w:styleId="67">
    <w:name w:val="Para2_0_0"/>
    <w:basedOn w:val="1"/>
    <w:qFormat/>
    <w:uiPriority w:val="0"/>
    <w:pPr>
      <w:tabs>
        <w:tab w:val="left" w:pos="360"/>
      </w:tabs>
      <w:spacing w:before="60" w:after="60"/>
      <w:ind w:left="360" w:hanging="360"/>
      <w:jc w:val="both"/>
    </w:pPr>
    <w:rPr>
      <w:rFonts w:ascii="Helvetica" w:hAnsi="Helvetica"/>
      <w:kern w:val="28"/>
      <w:lang w:val="en-US" w:eastAsia="fr-FR"/>
    </w:rPr>
  </w:style>
  <w:style w:type="paragraph" w:customStyle="1" w:styleId="68">
    <w:name w:val="Visa Body"/>
    <w:qFormat/>
    <w:uiPriority w:val="0"/>
    <w:pPr>
      <w:spacing w:before="240" w:line="288" w:lineRule="exact"/>
    </w:pPr>
    <w:rPr>
      <w:rFonts w:ascii="Arial" w:hAnsi="Arial" w:eastAsia="宋体" w:cs="Arial"/>
      <w:sz w:val="22"/>
      <w:lang w:val="en-US" w:eastAsia="en-US" w:bidi="ar-SA"/>
    </w:rPr>
  </w:style>
  <w:style w:type="paragraph" w:customStyle="1" w:styleId="69">
    <w:name w:val="Gemalto_Address"/>
    <w:basedOn w:val="1"/>
    <w:uiPriority w:val="0"/>
    <w:pPr>
      <w:spacing w:before="60"/>
      <w:jc w:val="both"/>
    </w:pPr>
    <w:rPr>
      <w:rFonts w:cs="Arial"/>
      <w:sz w:val="16"/>
      <w:szCs w:val="16"/>
      <w:lang w:val="en-GB" w:eastAsia="fr-FR"/>
    </w:rPr>
  </w:style>
  <w:style w:type="paragraph" w:customStyle="1" w:styleId="70">
    <w:name w:val="Gemalto_body text"/>
    <w:basedOn w:val="1"/>
    <w:qFormat/>
    <w:uiPriority w:val="0"/>
    <w:pPr>
      <w:tabs>
        <w:tab w:val="left" w:pos="6124"/>
      </w:tabs>
      <w:spacing w:before="60"/>
      <w:jc w:val="both"/>
    </w:pPr>
    <w:rPr>
      <w:rFonts w:cs="Arial"/>
      <w:lang w:val="en-GB" w:eastAsia="fr-FR"/>
    </w:rPr>
  </w:style>
  <w:style w:type="paragraph" w:customStyle="1" w:styleId="71">
    <w:name w:val="Gemalto_address"/>
    <w:basedOn w:val="1"/>
    <w:qFormat/>
    <w:uiPriority w:val="0"/>
    <w:pPr>
      <w:spacing w:before="60"/>
      <w:jc w:val="both"/>
    </w:pPr>
    <w:rPr>
      <w:rFonts w:cs="Arial"/>
      <w:sz w:val="16"/>
      <w:szCs w:val="16"/>
      <w:lang w:val="en-GB" w:eastAsia="fr-FR"/>
    </w:rPr>
  </w:style>
  <w:style w:type="paragraph" w:customStyle="1" w:styleId="72">
    <w:name w:val="Body Text 22"/>
    <w:basedOn w:val="1"/>
    <w:qFormat/>
    <w:uiPriority w:val="0"/>
    <w:pPr>
      <w:widowControl w:val="0"/>
      <w:spacing w:before="60" w:after="60"/>
      <w:jc w:val="both"/>
    </w:pPr>
    <w:rPr>
      <w:b/>
      <w:snapToGrid w:val="0"/>
      <w:lang w:val="en-US" w:eastAsia="fr-FR"/>
    </w:rPr>
  </w:style>
  <w:style w:type="character" w:customStyle="1" w:styleId="73">
    <w:name w:val="maintext1"/>
    <w:qFormat/>
    <w:uiPriority w:val="0"/>
    <w:rPr>
      <w:rFonts w:hint="default" w:ascii="Arial" w:hAnsi="Arial" w:cs="Arial"/>
      <w:color w:val="333333"/>
      <w:sz w:val="18"/>
      <w:szCs w:val="18"/>
    </w:rPr>
  </w:style>
  <w:style w:type="character" w:customStyle="1" w:styleId="74">
    <w:name w:val="正文文本 2 Char"/>
    <w:basedOn w:val="40"/>
    <w:link w:val="34"/>
    <w:qFormat/>
    <w:uiPriority w:val="0"/>
    <w:rPr>
      <w:rFonts w:ascii="Arial" w:hAnsi="Arial"/>
      <w:sz w:val="22"/>
      <w:szCs w:val="24"/>
      <w:lang w:val="fr-FR" w:eastAsia="fr-FR"/>
    </w:rPr>
  </w:style>
  <w:style w:type="character" w:customStyle="1" w:styleId="75">
    <w:name w:val="Heading 2 Char"/>
    <w:qFormat/>
    <w:uiPriority w:val="0"/>
    <w:rPr>
      <w:rFonts w:ascii="Arial" w:hAnsi="Arial"/>
      <w:b/>
      <w:smallCaps/>
      <w:sz w:val="24"/>
      <w:lang w:val="en-US" w:eastAsia="en-US" w:bidi="ar-SA"/>
    </w:rPr>
  </w:style>
  <w:style w:type="paragraph" w:customStyle="1" w:styleId="76">
    <w:name w:val="tty80"/>
    <w:basedOn w:val="1"/>
    <w:qFormat/>
    <w:uiPriority w:val="0"/>
    <w:pPr>
      <w:keepLines/>
      <w:spacing w:before="120" w:after="120"/>
      <w:ind w:left="851"/>
      <w:jc w:val="both"/>
    </w:pPr>
    <w:rPr>
      <w:rFonts w:ascii="Courier New" w:hAnsi="Courier New"/>
      <w:lang w:val="en-US"/>
    </w:rPr>
  </w:style>
  <w:style w:type="paragraph" w:customStyle="1" w:styleId="77">
    <w:name w:val="retrait_n"/>
    <w:basedOn w:val="2"/>
    <w:uiPriority w:val="0"/>
    <w:pPr>
      <w:pageBreakBefore/>
      <w:tabs>
        <w:tab w:val="left" w:pos="432"/>
        <w:tab w:val="left" w:pos="851"/>
        <w:tab w:val="left" w:pos="10206"/>
      </w:tabs>
      <w:spacing w:before="120" w:line="240" w:lineRule="auto"/>
      <w:ind w:left="998" w:hanging="431"/>
      <w:jc w:val="both"/>
      <w:outlineLvl w:val="9"/>
    </w:pPr>
    <w:rPr>
      <w:snapToGrid/>
      <w:color w:val="808080"/>
      <w:kern w:val="28"/>
      <w:sz w:val="28"/>
      <w:lang w:eastAsia="en-US"/>
    </w:rPr>
  </w:style>
  <w:style w:type="paragraph" w:customStyle="1" w:styleId="78">
    <w:name w:val="normal_f"/>
    <w:basedOn w:val="1"/>
    <w:qFormat/>
    <w:uiPriority w:val="0"/>
    <w:pPr>
      <w:spacing w:before="120"/>
      <w:jc w:val="both"/>
    </w:pPr>
    <w:rPr>
      <w:sz w:val="22"/>
    </w:rPr>
  </w:style>
  <w:style w:type="paragraph" w:customStyle="1" w:styleId="79">
    <w:name w:val="Retrait normal_f"/>
    <w:basedOn w:val="12"/>
    <w:qFormat/>
    <w:uiPriority w:val="0"/>
    <w:pPr>
      <w:spacing w:before="60"/>
      <w:ind w:left="851"/>
      <w:jc w:val="both"/>
    </w:pPr>
    <w:rPr>
      <w:sz w:val="22"/>
      <w:lang w:val="fr-FR" w:eastAsia="en-US"/>
    </w:rPr>
  </w:style>
  <w:style w:type="paragraph" w:customStyle="1" w:styleId="80">
    <w:name w:val="Default"/>
    <w:qFormat/>
    <w:uiPriority w:val="0"/>
    <w:pPr>
      <w:autoSpaceDE w:val="0"/>
      <w:autoSpaceDN w:val="0"/>
      <w:adjustRightInd w:val="0"/>
    </w:pPr>
    <w:rPr>
      <w:rFonts w:ascii="Times New Roman" w:hAnsi="Times New Roman" w:eastAsia="宋体" w:cs="Times New Roman"/>
      <w:color w:val="000000"/>
      <w:sz w:val="24"/>
      <w:szCs w:val="24"/>
      <w:lang w:val="en-US" w:eastAsia="en-US" w:bidi="ar-SA"/>
    </w:rPr>
  </w:style>
  <w:style w:type="paragraph" w:customStyle="1" w:styleId="81">
    <w:name w:val="Normal Indent 1"/>
    <w:basedOn w:val="80"/>
    <w:next w:val="80"/>
    <w:qFormat/>
    <w:uiPriority w:val="0"/>
    <w:pPr>
      <w:spacing w:after="240"/>
    </w:pPr>
    <w:rPr>
      <w:color w:val="auto"/>
    </w:rPr>
  </w:style>
  <w:style w:type="character" w:customStyle="1" w:styleId="82">
    <w:name w:val="脚注文本 Char"/>
    <w:basedOn w:val="40"/>
    <w:link w:val="28"/>
    <w:qFormat/>
    <w:uiPriority w:val="0"/>
    <w:rPr>
      <w:rFonts w:ascii="Arial" w:hAnsi="Arial"/>
      <w:lang w:val="fr-FR" w:eastAsia="fr-FR"/>
    </w:rPr>
  </w:style>
  <w:style w:type="paragraph" w:customStyle="1" w:styleId="83">
    <w:name w:val="DocRef"/>
    <w:basedOn w:val="1"/>
    <w:qFormat/>
    <w:uiPriority w:val="0"/>
    <w:pPr>
      <w:keepLines/>
      <w:tabs>
        <w:tab w:val="left" w:pos="1021"/>
        <w:tab w:val="left" w:pos="1271"/>
      </w:tabs>
      <w:spacing w:before="60" w:after="60"/>
      <w:ind w:left="1271" w:hanging="420"/>
    </w:pPr>
    <w:rPr>
      <w:lang w:val="en-US"/>
    </w:rPr>
  </w:style>
  <w:style w:type="paragraph" w:customStyle="1" w:styleId="84">
    <w:name w:val="Reference"/>
    <w:basedOn w:val="1"/>
    <w:qFormat/>
    <w:uiPriority w:val="0"/>
    <w:pPr>
      <w:numPr>
        <w:ilvl w:val="0"/>
        <w:numId w:val="2"/>
      </w:numPr>
    </w:pPr>
    <w:rPr>
      <w:rFonts w:ascii="Times New Roman" w:hAnsi="Times New Roman"/>
      <w:sz w:val="24"/>
      <w:szCs w:val="24"/>
      <w:lang w:val="en-US"/>
    </w:rPr>
  </w:style>
  <w:style w:type="paragraph" w:customStyle="1" w:styleId="85">
    <w:name w:val="Def"/>
    <w:basedOn w:val="1"/>
    <w:qFormat/>
    <w:uiPriority w:val="0"/>
    <w:pPr>
      <w:tabs>
        <w:tab w:val="left" w:pos="1080"/>
      </w:tabs>
      <w:ind w:left="1701" w:hanging="1701"/>
    </w:pPr>
    <w:rPr>
      <w:rFonts w:ascii="Times New Roman" w:hAnsi="Times New Roman"/>
      <w:sz w:val="24"/>
      <w:szCs w:val="24"/>
      <w:lang w:val="en-US"/>
    </w:rPr>
  </w:style>
  <w:style w:type="paragraph" w:customStyle="1" w:styleId="86">
    <w:name w:val="Req"/>
    <w:basedOn w:val="1"/>
    <w:qFormat/>
    <w:uiPriority w:val="0"/>
    <w:pPr>
      <w:tabs>
        <w:tab w:val="left" w:pos="360"/>
      </w:tabs>
      <w:spacing w:before="60" w:after="60"/>
      <w:ind w:left="360" w:hanging="360"/>
    </w:pPr>
    <w:rPr>
      <w:rFonts w:ascii="Times New Roman" w:hAnsi="Times New Roman"/>
      <w:sz w:val="22"/>
      <w:szCs w:val="24"/>
      <w:lang w:val="en-US"/>
    </w:rPr>
  </w:style>
  <w:style w:type="paragraph" w:customStyle="1" w:styleId="87">
    <w:name w:val="Req suite"/>
    <w:basedOn w:val="86"/>
    <w:qFormat/>
    <w:uiPriority w:val="0"/>
    <w:pPr>
      <w:tabs>
        <w:tab w:val="clear" w:pos="360"/>
      </w:tabs>
      <w:ind w:left="720" w:firstLine="0"/>
    </w:pPr>
  </w:style>
  <w:style w:type="paragraph" w:customStyle="1" w:styleId="88">
    <w:name w:val="Style Req suite + After:  6 pt"/>
    <w:basedOn w:val="87"/>
    <w:qFormat/>
    <w:uiPriority w:val="0"/>
    <w:pPr>
      <w:spacing w:after="120"/>
    </w:pPr>
    <w:rPr>
      <w:szCs w:val="20"/>
    </w:rPr>
  </w:style>
  <w:style w:type="paragraph" w:customStyle="1" w:styleId="89">
    <w:name w:val="Writer note"/>
    <w:basedOn w:val="88"/>
    <w:qFormat/>
    <w:uiPriority w:val="0"/>
    <w:pPr>
      <w:spacing w:before="0" w:after="60"/>
      <w:ind w:left="0"/>
      <w:jc w:val="right"/>
    </w:pPr>
    <w:rPr>
      <w:i/>
      <w:sz w:val="20"/>
    </w:rPr>
  </w:style>
  <w:style w:type="paragraph" w:customStyle="1" w:styleId="90">
    <w:name w:val="Table Text"/>
    <w:qFormat/>
    <w:uiPriority w:val="0"/>
    <w:pPr>
      <w:spacing w:before="40" w:after="40"/>
    </w:pPr>
    <w:rPr>
      <w:rFonts w:ascii="Arial" w:hAnsi="Arial" w:eastAsia="宋体" w:cs="Times New Roman"/>
      <w:color w:val="000000"/>
      <w:lang w:val="en-US" w:eastAsia="en-US" w:bidi="ar-SA"/>
    </w:rPr>
  </w:style>
  <w:style w:type="paragraph" w:customStyle="1" w:styleId="91">
    <w:name w:val="Enum_1"/>
    <w:basedOn w:val="1"/>
    <w:qFormat/>
    <w:uiPriority w:val="0"/>
    <w:pPr>
      <w:keepLines/>
      <w:numPr>
        <w:ilvl w:val="0"/>
        <w:numId w:val="3"/>
      </w:numPr>
      <w:tabs>
        <w:tab w:val="left" w:pos="644"/>
      </w:tabs>
      <w:spacing w:before="120"/>
      <w:ind w:left="1491" w:hanging="357"/>
      <w:jc w:val="both"/>
    </w:pPr>
    <w:rPr>
      <w:sz w:val="22"/>
      <w:lang w:val="en-GB"/>
    </w:rPr>
  </w:style>
  <w:style w:type="paragraph" w:customStyle="1" w:styleId="92">
    <w:name w:val="Figure"/>
    <w:basedOn w:val="1"/>
    <w:qFormat/>
    <w:uiPriority w:val="0"/>
    <w:pPr>
      <w:keepLines/>
      <w:numPr>
        <w:ilvl w:val="0"/>
        <w:numId w:val="4"/>
      </w:numPr>
      <w:spacing w:before="120" w:after="120"/>
      <w:jc w:val="center"/>
    </w:pPr>
    <w:rPr>
      <w:i/>
      <w:sz w:val="22"/>
      <w:lang w:val="en-US"/>
    </w:rPr>
  </w:style>
  <w:style w:type="paragraph" w:customStyle="1" w:styleId="93">
    <w:name w:val="Appendix"/>
    <w:basedOn w:val="2"/>
    <w:qFormat/>
    <w:uiPriority w:val="0"/>
    <w:pPr>
      <w:pageBreakBefore/>
      <w:numPr>
        <w:ilvl w:val="0"/>
        <w:numId w:val="5"/>
      </w:numPr>
      <w:tabs>
        <w:tab w:val="left" w:pos="900"/>
      </w:tabs>
      <w:spacing w:before="240" w:after="120" w:line="240" w:lineRule="auto"/>
      <w:jc w:val="both"/>
    </w:pPr>
    <w:rPr>
      <w:snapToGrid/>
      <w:color w:val="808080"/>
      <w:kern w:val="28"/>
      <w:sz w:val="28"/>
      <w:lang w:eastAsia="en-US"/>
    </w:rPr>
  </w:style>
  <w:style w:type="character" w:customStyle="1" w:styleId="94">
    <w:name w:val="正文文本缩进 3 Char"/>
    <w:basedOn w:val="40"/>
    <w:link w:val="30"/>
    <w:qFormat/>
    <w:uiPriority w:val="0"/>
    <w:rPr>
      <w:rFonts w:ascii="Arial" w:hAnsi="Arial"/>
      <w:sz w:val="16"/>
      <w:szCs w:val="16"/>
      <w:lang w:val="fr-FR" w:eastAsia="fr-FR"/>
    </w:rPr>
  </w:style>
  <w:style w:type="paragraph" w:customStyle="1" w:styleId="95">
    <w:name w:val="Nromal"/>
    <w:basedOn w:val="86"/>
    <w:qFormat/>
    <w:uiPriority w:val="0"/>
    <w:rPr>
      <w:rFonts w:cs="Arial"/>
    </w:rPr>
  </w:style>
  <w:style w:type="paragraph" w:customStyle="1" w:styleId="96">
    <w:name w:val="Texte de bulles1"/>
    <w:basedOn w:val="1"/>
    <w:semiHidden/>
    <w:qFormat/>
    <w:uiPriority w:val="0"/>
    <w:pPr>
      <w:spacing w:before="60"/>
      <w:jc w:val="both"/>
    </w:pPr>
    <w:rPr>
      <w:rFonts w:ascii="Tahoma" w:hAnsi="Tahoma" w:cs="Tahoma"/>
      <w:sz w:val="16"/>
      <w:szCs w:val="16"/>
      <w:lang w:eastAsia="fr-FR"/>
    </w:rPr>
  </w:style>
  <w:style w:type="character" w:customStyle="1" w:styleId="97">
    <w:name w:val="批注文字 Char"/>
    <w:basedOn w:val="40"/>
    <w:link w:val="14"/>
    <w:qFormat/>
    <w:uiPriority w:val="0"/>
    <w:rPr>
      <w:rFonts w:ascii="Arial" w:hAnsi="Arial"/>
      <w:sz w:val="22"/>
      <w:lang w:val="fr-FR" w:eastAsia="fr-FR"/>
    </w:rPr>
  </w:style>
  <w:style w:type="character" w:customStyle="1" w:styleId="98">
    <w:name w:val="批注主题 Char"/>
    <w:basedOn w:val="97"/>
    <w:link w:val="37"/>
    <w:qFormat/>
    <w:uiPriority w:val="0"/>
    <w:rPr>
      <w:rFonts w:ascii="Arial" w:hAnsi="Arial"/>
      <w:b/>
      <w:bCs/>
      <w:sz w:val="22"/>
      <w:lang w:val="fr-FR" w:eastAsia="fr-FR"/>
    </w:rPr>
  </w:style>
  <w:style w:type="character" w:customStyle="1" w:styleId="99">
    <w:name w:val="dhighlight1"/>
    <w:qFormat/>
    <w:uiPriority w:val="0"/>
    <w:rPr>
      <w:shd w:val="clear" w:color="auto" w:fill="BDD7ED"/>
    </w:rPr>
  </w:style>
  <w:style w:type="paragraph" w:customStyle="1" w:styleId="100">
    <w:name w:val="TOC Heading"/>
    <w:basedOn w:val="2"/>
    <w:next w:val="1"/>
    <w:semiHidden/>
    <w:unhideWhenUsed/>
    <w:qFormat/>
    <w:uiPriority w:val="39"/>
    <w:pPr>
      <w:keepLines/>
      <w:spacing w:before="480" w:line="276" w:lineRule="auto"/>
      <w:ind w:left="0"/>
      <w:outlineLvl w:val="9"/>
    </w:pPr>
    <w:rPr>
      <w:rFonts w:ascii="Cambria" w:hAnsi="Cambria"/>
      <w:bCs/>
      <w:caps w:val="0"/>
      <w:snapToGrid/>
      <w:color w:val="365F91"/>
      <w:sz w:val="28"/>
      <w:szCs w:val="28"/>
      <w:u w:val="none"/>
      <w:lang w:eastAsia="en-US"/>
    </w:rPr>
  </w:style>
  <w:style w:type="paragraph" w:customStyle="1" w:styleId="101">
    <w:name w:val="Revision"/>
    <w:hidden/>
    <w:semiHidden/>
    <w:qFormat/>
    <w:uiPriority w:val="99"/>
    <w:rPr>
      <w:rFonts w:ascii="Arial" w:hAnsi="Arial" w:eastAsia="宋体" w:cs="Times New Roman"/>
      <w:lang w:val="en-GB" w:eastAsia="en-US" w:bidi="ar-SA"/>
    </w:rPr>
  </w:style>
  <w:style w:type="paragraph" w:customStyle="1" w:styleId="102">
    <w:name w:val="Para0_6_0"/>
    <w:basedOn w:val="1"/>
    <w:next w:val="67"/>
    <w:qFormat/>
    <w:uiPriority w:val="0"/>
    <w:pPr>
      <w:spacing w:before="60" w:after="60"/>
      <w:jc w:val="both"/>
    </w:pPr>
    <w:rPr>
      <w:rFonts w:ascii="Helvetica" w:hAnsi="Helvetica"/>
      <w:kern w:val="28"/>
      <w:lang w:val="en-US" w:eastAsia="fr-FR"/>
    </w:rPr>
  </w:style>
  <w:style w:type="paragraph" w:customStyle="1" w:styleId="103">
    <w:name w:val="Para2_0_6"/>
    <w:basedOn w:val="67"/>
    <w:next w:val="104"/>
    <w:qFormat/>
    <w:uiPriority w:val="0"/>
    <w:pPr>
      <w:numPr>
        <w:ilvl w:val="0"/>
        <w:numId w:val="6"/>
      </w:numPr>
      <w:spacing w:before="0" w:after="120"/>
    </w:pPr>
  </w:style>
  <w:style w:type="paragraph" w:customStyle="1" w:styleId="104">
    <w:name w:val="Para1_6_6"/>
    <w:basedOn w:val="1"/>
    <w:qFormat/>
    <w:uiPriority w:val="0"/>
    <w:pPr>
      <w:spacing w:before="60" w:after="120"/>
      <w:ind w:firstLine="288"/>
      <w:jc w:val="both"/>
    </w:pPr>
    <w:rPr>
      <w:rFonts w:ascii="Helvetica" w:hAnsi="Helvetica"/>
      <w:kern w:val="28"/>
      <w:lang w:val="en-US" w:eastAsia="fr-FR"/>
    </w:rPr>
  </w:style>
  <w:style w:type="paragraph" w:customStyle="1" w:styleId="105">
    <w:name w:val="Body Text 21"/>
    <w:basedOn w:val="1"/>
    <w:qFormat/>
    <w:uiPriority w:val="0"/>
    <w:pPr>
      <w:widowControl w:val="0"/>
      <w:spacing w:after="60"/>
      <w:ind w:right="-1"/>
    </w:pPr>
    <w:rPr>
      <w:sz w:val="24"/>
      <w:lang w:val="en-US" w:eastAsia="fr-FR"/>
    </w:rPr>
  </w:style>
  <w:style w:type="paragraph" w:customStyle="1" w:styleId="106">
    <w:name w:val="February"/>
    <w:qFormat/>
    <w:uiPriority w:val="0"/>
    <w:rPr>
      <w:rFonts w:ascii="Times New Roman" w:hAnsi="Times New Roman" w:eastAsia="宋体" w:cs="Times New Roman"/>
      <w:lang w:val="en-US" w:eastAsia="en-US" w:bidi="ar-SA"/>
    </w:rPr>
  </w:style>
  <w:style w:type="paragraph" w:customStyle="1" w:styleId="107">
    <w:name w:val="Banner Heading1"/>
    <w:qFormat/>
    <w:uiPriority w:val="0"/>
    <w:pPr>
      <w:shd w:val="clear" w:color="auto" w:fill="000000"/>
      <w:jc w:val="center"/>
    </w:pPr>
    <w:rPr>
      <w:rFonts w:ascii="Times New Roman" w:hAnsi="Times New Roman" w:eastAsia="宋体" w:cs="Times New Roman"/>
      <w:b/>
      <w:sz w:val="72"/>
      <w:lang w:val="en-US" w:eastAsia="en-US" w:bidi="ar-SA"/>
    </w:rPr>
  </w:style>
  <w:style w:type="paragraph" w:customStyle="1" w:styleId="108">
    <w:name w:val="Bullet Shade"/>
    <w:basedOn w:val="1"/>
    <w:qFormat/>
    <w:uiPriority w:val="0"/>
    <w:pPr>
      <w:keepLines/>
      <w:shd w:val="pct10" w:color="auto" w:fill="auto"/>
      <w:spacing w:before="240" w:after="60"/>
      <w:ind w:left="720" w:hanging="720"/>
    </w:pPr>
    <w:rPr>
      <w:rFonts w:ascii="Helvetica" w:hAnsi="Helvetica"/>
      <w:sz w:val="36"/>
      <w:lang w:val="en-US" w:eastAsia="fr-FR"/>
    </w:rPr>
  </w:style>
  <w:style w:type="paragraph" w:customStyle="1" w:styleId="109">
    <w:name w:val="Blockquote"/>
    <w:basedOn w:val="1"/>
    <w:qFormat/>
    <w:uiPriority w:val="0"/>
    <w:pPr>
      <w:spacing w:before="100" w:after="100"/>
      <w:ind w:left="360" w:right="360"/>
    </w:pPr>
    <w:rPr>
      <w:rFonts w:ascii="Times New Roman" w:hAnsi="Times New Roman"/>
      <w:snapToGrid w:val="0"/>
      <w:sz w:val="24"/>
    </w:rPr>
  </w:style>
  <w:style w:type="paragraph" w:customStyle="1" w:styleId="110">
    <w:name w:val="Bullet"/>
    <w:basedOn w:val="1"/>
    <w:uiPriority w:val="0"/>
    <w:pPr>
      <w:numPr>
        <w:ilvl w:val="0"/>
        <w:numId w:val="7"/>
      </w:numPr>
      <w:tabs>
        <w:tab w:val="left" w:pos="360"/>
        <w:tab w:val="left" w:pos="720"/>
      </w:tabs>
    </w:pPr>
    <w:rPr>
      <w:lang w:val="en-GB"/>
    </w:rPr>
  </w:style>
  <w:style w:type="character" w:customStyle="1" w:styleId="111">
    <w:name w:val="尾注文本 Char"/>
    <w:basedOn w:val="40"/>
    <w:link w:val="21"/>
    <w:qFormat/>
    <w:uiPriority w:val="0"/>
    <w:rPr>
      <w:lang w:val="en-GB" w:eastAsia="en-US"/>
    </w:rPr>
  </w:style>
  <w:style w:type="paragraph" w:customStyle="1" w:styleId="112">
    <w:name w:val="Balloon Text1"/>
    <w:basedOn w:val="1"/>
    <w:semiHidden/>
    <w:qFormat/>
    <w:uiPriority w:val="0"/>
    <w:rPr>
      <w:rFonts w:ascii="Tahoma" w:hAnsi="Tahoma" w:cs="Tahoma"/>
      <w:sz w:val="16"/>
      <w:szCs w:val="16"/>
      <w:lang w:val="en-GB"/>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FC2D76-8DED-4610-9A23-BB4319EE79F7}">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33</Pages>
  <Words>9035</Words>
  <Characters>51500</Characters>
  <Lines>429</Lines>
  <Paragraphs>120</Paragraphs>
  <TotalTime>3</TotalTime>
  <ScaleCrop>false</ScaleCrop>
  <LinksUpToDate>false</LinksUpToDate>
  <CharactersWithSpaces>60415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2015-12-18T03:17:00Z</dcterms:created>
  <dc:creator>lenovo</dc:creator>
  <cp:lastModifiedBy>晨梦飞</cp:lastModifiedBy>
  <dcterms:modified xsi:type="dcterms:W3CDTF">2020-04-09T02:49:44Z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